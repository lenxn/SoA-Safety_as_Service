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50"/>
          <w:szCs w:val="50"/>
        </w:rPr>
      </w:pPr>
      <w:r>
        <w:rPr>
          <w:rFonts w:ascii="CMSSBX10" w:hAnsi="CMSSBX10" w:cs="CMSSBX10"/>
          <w:color w:val="000000"/>
          <w:sz w:val="50"/>
          <w:szCs w:val="50"/>
        </w:rPr>
        <w:t>Preface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This thesis was written as result of an internship at VIRTUAL VEHICLE at In_eldgasse, Graz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from April to July 2015, which was conducted as part of the Degree Programme in Aviation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at FH JOANNEUM in Graz, Austria.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VIRTUAL VEHICLE research center is an international company, specialized in automotive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and rails industry. In total, it has more than 200 employees and concentrates 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four main research areas </w:t>
      </w:r>
      <w:r>
        <w:rPr>
          <w:rFonts w:ascii="CMSSI12" w:hAnsi="CMSSI12" w:cs="CMSSI12"/>
          <w:color w:val="000000"/>
          <w:sz w:val="24"/>
          <w:szCs w:val="24"/>
        </w:rPr>
        <w:t>Thermo- &amp; Fluid Dynamics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>Mechanics &amp; Materials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>NVH &amp;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 xml:space="preserve">Friction </w:t>
      </w:r>
      <w:r>
        <w:rPr>
          <w:rFonts w:ascii="CMSS12" w:hAnsi="CMSS12" w:cs="CMSS12"/>
          <w:color w:val="000000"/>
          <w:sz w:val="24"/>
          <w:szCs w:val="24"/>
        </w:rPr>
        <w:t xml:space="preserve">and </w:t>
      </w:r>
      <w:r>
        <w:rPr>
          <w:rFonts w:ascii="CMSSI12" w:hAnsi="CMSSI12" w:cs="CMSSI12"/>
          <w:color w:val="000000"/>
          <w:sz w:val="24"/>
          <w:szCs w:val="24"/>
        </w:rPr>
        <w:t>E/E &amp; Software</w:t>
      </w:r>
      <w:r>
        <w:rPr>
          <w:rFonts w:ascii="CMSS12" w:hAnsi="CMSS12" w:cs="CMSS12"/>
          <w:color w:val="000000"/>
          <w:sz w:val="24"/>
          <w:szCs w:val="24"/>
        </w:rPr>
        <w:t>. For the time of my employment I worked as member of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Electrics/Electronics (E/E) &amp; Software area, with an emphasis on functional safety. I was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assigned to the European project EMC2, a part of the ARTEMIS programme which focuses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on embedded multi-core systems for mixed criticality applications in dynamic and changeable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real-time environments.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This thesis consists to a great extent of two documents</w:t>
      </w:r>
      <w:del w:id="0" w:author="Susanne Ploner" w:date="2015-09-06T09:18:00Z">
        <w:r w:rsidDel="00141106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which were produced during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this internship. The _rst document </w:t>
      </w:r>
      <w:ins w:id="1" w:author="Susanne Ploner" w:date="2015-09-06T19:39:00Z">
        <w:r w:rsidR="00B04C6A">
          <w:rPr>
            <w:rFonts w:ascii="CMSS12" w:hAnsi="CMSS12" w:cs="CMSS12"/>
            <w:color w:val="000000"/>
            <w:sz w:val="24"/>
            <w:szCs w:val="24"/>
          </w:rPr>
          <w:t xml:space="preserve">is </w:t>
        </w:r>
      </w:ins>
      <w:del w:id="2" w:author="Susanne Ploner" w:date="2015-09-06T19:39:00Z">
        <w:r w:rsidRPr="00B04C6A" w:rsidDel="00B04C6A">
          <w:rPr>
            <w:rFonts w:ascii="CMSS12" w:hAnsi="CMSS12" w:cs="CMSS12"/>
            <w:color w:val="000000"/>
            <w:sz w:val="24"/>
            <w:szCs w:val="24"/>
          </w:rPr>
          <w:delText>was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a glossary, which aims at de_ning certain terms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and unifying the opinions from di_erent research areas. The second document </w:t>
      </w:r>
      <w:r w:rsidRPr="00B04C6A">
        <w:rPr>
          <w:rFonts w:ascii="CMSS12" w:hAnsi="CMSS12" w:cs="CMSS12"/>
          <w:color w:val="000000"/>
          <w:sz w:val="24"/>
          <w:szCs w:val="24"/>
        </w:rPr>
        <w:t>contain</w:t>
      </w:r>
      <w:ins w:id="3" w:author="Susanne Ploner" w:date="2015-09-06T19:39:00Z">
        <w:r w:rsidR="00B04C6A">
          <w:rPr>
            <w:rFonts w:ascii="CMSS12" w:hAnsi="CMSS12" w:cs="CMSS12"/>
            <w:color w:val="000000"/>
            <w:sz w:val="24"/>
            <w:szCs w:val="24"/>
          </w:rPr>
          <w:t>s</w:t>
        </w:r>
      </w:ins>
      <w:bookmarkStart w:id="4" w:name="_GoBack"/>
      <w:bookmarkEnd w:id="4"/>
      <w:del w:id="5" w:author="Susanne Ploner" w:date="2015-09-06T19:39:00Z">
        <w:r w:rsidRPr="00B04C6A" w:rsidDel="00B04C6A">
          <w:rPr>
            <w:rFonts w:ascii="CMSS12" w:hAnsi="CMSS12" w:cs="CMSS12"/>
            <w:color w:val="000000"/>
            <w:sz w:val="24"/>
            <w:szCs w:val="24"/>
          </w:rPr>
          <w:delText>ed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an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extensive investigation on how the service oriented architecture paradigm can be applied in 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safety-critical embedded systems like vehicles.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Although the employment was oriented towards the automotive industry, the investigated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functional safety and fault tolerance concepts reappear in a very similar way in other engineering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disciplines, like aviation. Furthermore, the service oriented approach, which is here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considered with respect to automotive, could also become an important issue for aviation in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near future.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At this point I want to thank my supervisor from FH JOANNEUM, FH-Prof. Dipl.Ing. Dr.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Holger Fluhr, my supervisor provided by the company, Dipl.Ing. Helmut Martin, as </w:t>
      </w:r>
      <w:proofErr w:type="gramStart"/>
      <w:r>
        <w:rPr>
          <w:rFonts w:ascii="CMSS12" w:hAnsi="CMSS12" w:cs="CMSS12"/>
          <w:color w:val="000000"/>
          <w:sz w:val="24"/>
          <w:szCs w:val="24"/>
        </w:rPr>
        <w:t>well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as my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project team members Dipl.Ing.Dr. Andrea Leitner and Mr. Mario Driussi, who supported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me in developing the ideas and concepts featured in this thesis during numerous meetings 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discussions.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50"/>
          <w:szCs w:val="50"/>
        </w:rPr>
      </w:pPr>
      <w:r>
        <w:rPr>
          <w:rFonts w:ascii="CMSSBX10" w:hAnsi="CMSSBX10" w:cs="CMSSBX10"/>
          <w:color w:val="000000"/>
          <w:sz w:val="50"/>
          <w:szCs w:val="50"/>
        </w:rPr>
        <w:t>Abstract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One of the major issues in the automotive and aeronautics industry is the constantly growing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complexity of E/E (Electrics/Electronics) systems and the thereof resulting fault propagation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lastRenderedPageBreak/>
        <w:t xml:space="preserve">due to the strong interconnection of the systems. The area of </w:t>
      </w:r>
      <w:r>
        <w:rPr>
          <w:rFonts w:ascii="CMSSI12" w:hAnsi="CMSSI12" w:cs="CMSSI12"/>
          <w:color w:val="000000"/>
          <w:sz w:val="24"/>
          <w:szCs w:val="24"/>
        </w:rPr>
        <w:t xml:space="preserve">functional safety </w:t>
      </w:r>
      <w:r>
        <w:rPr>
          <w:rFonts w:ascii="CMSS12" w:hAnsi="CMSS12" w:cs="CMSS12"/>
          <w:color w:val="000000"/>
          <w:sz w:val="24"/>
          <w:szCs w:val="24"/>
        </w:rPr>
        <w:t>is concerned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with the prevention of non tolerable risks in</w:t>
      </w:r>
      <w:ins w:id="6" w:author="Susanne Ploner" w:date="2015-09-06T09:21:00Z">
        <w:r w:rsidR="00141106">
          <w:rPr>
            <w:rFonts w:ascii="CMSS12" w:hAnsi="CMSS12" w:cs="CMSS12"/>
            <w:color w:val="000000"/>
            <w:sz w:val="24"/>
            <w:szCs w:val="24"/>
          </w:rPr>
          <w:t xml:space="preserve"> the</w:t>
        </w:r>
      </w:ins>
      <w:r>
        <w:rPr>
          <w:rFonts w:ascii="CMSS12" w:hAnsi="CMSS12" w:cs="CMSS12"/>
          <w:color w:val="000000"/>
          <w:sz w:val="24"/>
          <w:szCs w:val="24"/>
        </w:rPr>
        <w:t xml:space="preserve"> event of error. This is conducted by identifying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possible hazards, estimating the potential risks and developing necessary countermeasures,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based on these investigations. These processes require an accurate and thorough comprehension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of the observed E/E system.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service oriented architecture is a design paradigm</w:t>
      </w:r>
      <w:del w:id="7" w:author="Susanne Ploner" w:date="2015-09-06T09:22:00Z">
        <w:r w:rsidDel="00141106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which focuses on the concept of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software reuse by implementing functionalities as technology independent and loosely coupled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services. Although this architectural style is already widely applied in web applications, it has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not yet found its way into safety-critical embedded systems.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This Bachelor's thesis investigates the applicability of service oriented architectures for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such systems, with a focus on </w:t>
      </w:r>
      <w:r>
        <w:rPr>
          <w:rFonts w:ascii="CMSSI12" w:hAnsi="CMSSI12" w:cs="CMSSI12"/>
          <w:color w:val="000000"/>
          <w:sz w:val="24"/>
          <w:szCs w:val="24"/>
        </w:rPr>
        <w:t xml:space="preserve">functional safety </w:t>
      </w:r>
      <w:r>
        <w:rPr>
          <w:rFonts w:ascii="CMSS12" w:hAnsi="CMSS12" w:cs="CMSS12"/>
          <w:color w:val="000000"/>
          <w:sz w:val="24"/>
          <w:szCs w:val="24"/>
        </w:rPr>
        <w:t xml:space="preserve">and </w:t>
      </w:r>
      <w:r>
        <w:rPr>
          <w:rFonts w:ascii="CMSSI12" w:hAnsi="CMSSI12" w:cs="CMSSI12"/>
          <w:color w:val="000000"/>
          <w:sz w:val="24"/>
          <w:szCs w:val="24"/>
        </w:rPr>
        <w:t xml:space="preserve">fault tolerance </w:t>
      </w:r>
      <w:r>
        <w:rPr>
          <w:rFonts w:ascii="CMSS12" w:hAnsi="CMSS12" w:cs="CMSS12"/>
          <w:color w:val="000000"/>
          <w:sz w:val="24"/>
          <w:szCs w:val="24"/>
        </w:rPr>
        <w:t>context. The _rst part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of the thesis </w:t>
      </w:r>
      <w:ins w:id="8" w:author="Susanne Ploner" w:date="2015-09-06T09:23:00Z">
        <w:r w:rsidR="00141106">
          <w:rPr>
            <w:rFonts w:ascii="CMSS12" w:hAnsi="CMSS12" w:cs="CMSS12"/>
            <w:color w:val="000000"/>
            <w:sz w:val="24"/>
            <w:szCs w:val="24"/>
          </w:rPr>
          <w:t xml:space="preserve">mainly </w:t>
        </w:r>
      </w:ins>
      <w:r>
        <w:rPr>
          <w:rFonts w:ascii="CMSS12" w:hAnsi="CMSS12" w:cs="CMSS12"/>
          <w:color w:val="000000"/>
          <w:sz w:val="24"/>
          <w:szCs w:val="24"/>
        </w:rPr>
        <w:t xml:space="preserve">deals </w:t>
      </w:r>
      <w:del w:id="9" w:author="Susanne Ploner" w:date="2015-09-06T09:23:00Z">
        <w:r w:rsidDel="00141106">
          <w:rPr>
            <w:rFonts w:ascii="CMSS12" w:hAnsi="CMSS12" w:cs="CMSS12"/>
            <w:color w:val="000000"/>
            <w:sz w:val="24"/>
            <w:szCs w:val="24"/>
          </w:rPr>
          <w:delText xml:space="preserve">mainly 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with </w:t>
      </w:r>
      <w:del w:id="10" w:author="Susanne Ploner" w:date="2015-09-06T09:23:00Z">
        <w:r w:rsidDel="00141106">
          <w:rPr>
            <w:rFonts w:ascii="CMSS12" w:hAnsi="CMSS12" w:cs="CMSS12"/>
            <w:color w:val="000000"/>
            <w:sz w:val="24"/>
            <w:szCs w:val="24"/>
          </w:rPr>
          <w:delText>certain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terms</w:t>
      </w:r>
      <w:del w:id="11" w:author="Susanne Ploner" w:date="2015-09-06T09:23:00Z">
        <w:r w:rsidDel="00141106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</w:t>
      </w:r>
      <w:ins w:id="12" w:author="Susanne Ploner" w:date="2015-09-06T09:23:00Z">
        <w:r w:rsidR="00141106">
          <w:rPr>
            <w:rFonts w:ascii="CMSS12" w:hAnsi="CMSS12" w:cs="CMSS12"/>
            <w:color w:val="000000"/>
            <w:sz w:val="24"/>
            <w:szCs w:val="24"/>
          </w:rPr>
          <w:t>that</w:t>
        </w:r>
      </w:ins>
      <w:del w:id="13" w:author="Susanne Ploner" w:date="2015-09-06T09:23:00Z">
        <w:r w:rsidDel="00141106">
          <w:rPr>
            <w:rFonts w:ascii="CMSS12" w:hAnsi="CMSS12" w:cs="CMSS12"/>
            <w:color w:val="000000"/>
            <w:sz w:val="24"/>
            <w:szCs w:val="24"/>
          </w:rPr>
          <w:delText>which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are crucial for the subsequent presented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concepts, and investigates them with respect to embedded systems. On this basis it is de_ned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what </w:t>
      </w:r>
      <w:r>
        <w:rPr>
          <w:rFonts w:ascii="CMSSI12" w:hAnsi="CMSSI12" w:cs="CMSSI12"/>
          <w:color w:val="000000"/>
          <w:sz w:val="24"/>
          <w:szCs w:val="24"/>
        </w:rPr>
        <w:t xml:space="preserve">safety as a service </w:t>
      </w:r>
      <w:r>
        <w:rPr>
          <w:rFonts w:ascii="CMSS12" w:hAnsi="CMSS12" w:cs="CMSS12"/>
          <w:color w:val="000000"/>
          <w:sz w:val="24"/>
          <w:szCs w:val="24"/>
        </w:rPr>
        <w:t>can mean in general, and how the actual implementation in a given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safety-critical system may look like, in order </w:t>
      </w:r>
      <w:r w:rsidRPr="00141106">
        <w:rPr>
          <w:rFonts w:ascii="CMSS12" w:hAnsi="CMSS12" w:cs="CMSS12"/>
          <w:color w:val="000000"/>
          <w:sz w:val="24"/>
          <w:szCs w:val="24"/>
          <w:highlight w:val="yellow"/>
          <w:rPrChange w:id="14" w:author="Susanne Ploner" w:date="2015-09-06T09:24:00Z">
            <w:rPr>
              <w:rFonts w:ascii="CMSS12" w:hAnsi="CMSS12" w:cs="CMSS12"/>
              <w:color w:val="000000"/>
              <w:sz w:val="24"/>
              <w:szCs w:val="24"/>
            </w:rPr>
          </w:rPrChange>
        </w:rPr>
        <w:t xml:space="preserve">to </w:t>
      </w:r>
      <w:proofErr w:type="gramStart"/>
      <w:r w:rsidRPr="00141106">
        <w:rPr>
          <w:rFonts w:ascii="CMSS12" w:hAnsi="CMSS12" w:cs="CMSS12"/>
          <w:color w:val="000000"/>
          <w:sz w:val="24"/>
          <w:szCs w:val="24"/>
          <w:highlight w:val="yellow"/>
          <w:rPrChange w:id="15" w:author="Susanne Ploner" w:date="2015-09-06T09:24:00Z">
            <w:rPr>
              <w:rFonts w:ascii="CMSS12" w:hAnsi="CMSS12" w:cs="CMSS12"/>
              <w:color w:val="000000"/>
              <w:sz w:val="24"/>
              <w:szCs w:val="24"/>
            </w:rPr>
          </w:rPrChange>
        </w:rPr>
        <w:t>meant</w:t>
      </w:r>
      <w:ins w:id="16" w:author="Susanne Ploner" w:date="2015-09-06T09:24:00Z">
        <w:r w:rsidR="00141106">
          <w:rPr>
            <w:rFonts w:ascii="CMSS12" w:hAnsi="CMSS12" w:cs="CMSS12"/>
            <w:color w:val="000000"/>
            <w:sz w:val="24"/>
            <w:szCs w:val="24"/>
          </w:rPr>
          <w:t xml:space="preserve"> ?</w:t>
        </w:r>
      </w:ins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with the requirements speci_ed in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ISO 26262 standard. The ISO 26262 standard is an international safety standard for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safety-critical E/E systems in vehicles with a maximum gross weight of 3.500 kg.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vi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50"/>
          <w:szCs w:val="50"/>
        </w:rPr>
      </w:pPr>
      <w:r>
        <w:rPr>
          <w:rFonts w:ascii="CMSSBX10" w:hAnsi="CMSSBX10" w:cs="CMSSBX10"/>
          <w:color w:val="000000"/>
          <w:sz w:val="50"/>
          <w:szCs w:val="50"/>
        </w:rPr>
        <w:t>Kurzfassung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Eine der gro_en Harausforderungen der Automobil- und Luftfahrtindustrie ist die konstant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zunehmende Komplexitat von elektronischen Systemen und die dadurch entstehende Fehlerfortp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anzung aufgrund der weitgehenden Vernetzung dieser. Der Bereich der funktionalen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Sicherheit beschaftigt sich mit der Vermeidung von nicht tolerierbaren Risiken im Fehlerfall.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Dies </w:t>
      </w:r>
      <w:proofErr w:type="gramStart"/>
      <w:r>
        <w:rPr>
          <w:rFonts w:ascii="CMSS12" w:hAnsi="CMSS12" w:cs="CMSS12"/>
          <w:color w:val="000000"/>
          <w:sz w:val="24"/>
          <w:szCs w:val="24"/>
        </w:rPr>
        <w:t>wird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durch die Identi_zierung von moglichen Gefahren, der Abschatzung von potentiellen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Risiken und, basierend darauf, der Entwicklung von notwendigen Gegenma_nahmen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gewahrleistet. Diese Prozesse setzen ein detailiertes und umfassendes Verstandnis der betrachteten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elektronischen Systeme voraus.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Die serviceorientierte Architektur ist ein Designprinzip, das sich auf das Konzept der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Wiederverwendung von Software konzentriert. Dies wird durch die Implementierung von Funktionalit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aten als technologieunabhangige und lose gekoppelte Services bewerkstelligt. Obwohl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dieser Architekturtyp bereits weitgehend fur Webanwendungen eingesetzt wird, hat er noch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nicht in sicherheitskritische eingebettete Systeme Einzug gehalten.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Diese Bachelorarbeit untersucht die Verwendung von Serviceorientierten Architekturen in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solchen Systemen und legt dabei einen Schwerpunkt auf funktionale Sicherheit und Fehlertoleranz.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Der erste Teil der Arbeit de_niert einige Begri_e, die fur das Verstandnis der vorgestellten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Konzepte ausschlaggebend sind, und untersucht sie im Bezug auf eingebettet Systeme.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Darauf basierend wird de_niert was </w:t>
      </w:r>
      <w:r>
        <w:rPr>
          <w:rFonts w:ascii="CMSSI12" w:hAnsi="CMSSI12" w:cs="CMSSI12"/>
          <w:color w:val="000000"/>
          <w:sz w:val="24"/>
          <w:szCs w:val="24"/>
        </w:rPr>
        <w:t xml:space="preserve">Sicherheit as Service </w:t>
      </w:r>
      <w:r>
        <w:rPr>
          <w:rFonts w:ascii="CMSS12" w:hAnsi="CMSS12" w:cs="CMSS12"/>
          <w:color w:val="000000"/>
          <w:sz w:val="24"/>
          <w:szCs w:val="24"/>
        </w:rPr>
        <w:t>im Allgemeinen bedeuten kann, und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wie die schlussendliche Implementierung in ein bestehendes System aussehen konnte, um die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Au</w:t>
      </w:r>
      <w:ins w:id="17" w:author="Susanne Ploner" w:date="2015-09-06T09:26:00Z">
        <w:r w:rsidR="00141106">
          <w:rPr>
            <w:rFonts w:ascii="CMSS12" w:hAnsi="CMSS12" w:cs="CMSS12"/>
            <w:color w:val="000000"/>
            <w:sz w:val="24"/>
            <w:szCs w:val="24"/>
          </w:rPr>
          <w:t>ss</w:t>
        </w:r>
      </w:ins>
      <w:r>
        <w:rPr>
          <w:rFonts w:ascii="CMSS12" w:hAnsi="CMSS12" w:cs="CMSS12"/>
          <w:color w:val="000000"/>
          <w:sz w:val="24"/>
          <w:szCs w:val="24"/>
        </w:rPr>
        <w:t>agen des ISO-Standards ISO 26262 zu erfullen. Der ISO 26262 Standard ist ein internationaler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Standard fur sicherheitskritische elektronische Systeme in Fahrzeugen mit einem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maximal zulassigen Gesamtgewicht bis 3,500 kg.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vii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50"/>
          <w:szCs w:val="50"/>
        </w:rPr>
      </w:pPr>
      <w:r>
        <w:rPr>
          <w:rFonts w:ascii="CMSSBX10" w:hAnsi="CMSSBX10" w:cs="CMSSBX10"/>
          <w:color w:val="000000"/>
          <w:sz w:val="50"/>
          <w:szCs w:val="50"/>
        </w:rPr>
        <w:t>Chapter 1</w:t>
      </w:r>
    </w:p>
    <w:p w:rsidR="00141106" w:rsidRDefault="00141106" w:rsidP="0036704D">
      <w:pPr>
        <w:autoSpaceDE w:val="0"/>
        <w:autoSpaceDN w:val="0"/>
        <w:adjustRightInd w:val="0"/>
        <w:spacing w:after="0" w:line="240" w:lineRule="auto"/>
        <w:rPr>
          <w:ins w:id="18" w:author="Susanne Ploner" w:date="2015-09-06T09:26:00Z"/>
          <w:rFonts w:ascii="CMSSBX10" w:hAnsi="CMSSBX10" w:cs="CMSSBX10"/>
          <w:color w:val="000000"/>
          <w:sz w:val="50"/>
          <w:szCs w:val="50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50"/>
          <w:szCs w:val="50"/>
        </w:rPr>
      </w:pPr>
      <w:r>
        <w:rPr>
          <w:rFonts w:ascii="CMSSBX10" w:hAnsi="CMSSBX10" w:cs="CMSSBX10"/>
          <w:color w:val="000000"/>
          <w:sz w:val="50"/>
          <w:szCs w:val="50"/>
        </w:rPr>
        <w:t>Introduction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SoA (Service oriented Architecture) design principle is a promising design philosophy</w:t>
      </w:r>
      <w:del w:id="19" w:author="Susanne Ploner" w:date="2015-09-06T09:26:00Z">
        <w:r w:rsidDel="00141106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which features a lot of advantages over the static and vendor dependent architectures, which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are implemented in today's vehicles and aircraft. Hence, it is not surprising that there have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already been various projects dealing with the application of SoAs in real-time embedded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systems. Those include </w:t>
      </w:r>
      <w:r>
        <w:rPr>
          <w:rFonts w:ascii="CMSSI12" w:hAnsi="CMSSI12" w:cs="CMSSI12"/>
          <w:color w:val="000000"/>
          <w:sz w:val="24"/>
          <w:szCs w:val="24"/>
        </w:rPr>
        <w:t>SIRENA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>SOCRATES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>OASiS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>MORE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 xml:space="preserve">RUNES </w:t>
      </w:r>
      <w:r>
        <w:rPr>
          <w:rFonts w:ascii="CMSS12" w:hAnsi="CMSS12" w:cs="CMSS12"/>
          <w:color w:val="000000"/>
          <w:sz w:val="24"/>
          <w:szCs w:val="24"/>
        </w:rPr>
        <w:t xml:space="preserve">and </w:t>
      </w:r>
      <w:r>
        <w:rPr>
          <w:rFonts w:ascii="CMMI12" w:hAnsi="CMMI12" w:cs="CMMI12"/>
          <w:color w:val="000000"/>
          <w:sz w:val="24"/>
          <w:szCs w:val="24"/>
        </w:rPr>
        <w:t>"</w:t>
      </w:r>
      <w:r>
        <w:rPr>
          <w:rFonts w:ascii="CMSSI12" w:hAnsi="CMSSI12" w:cs="CMSSI12"/>
          <w:color w:val="000000"/>
          <w:sz w:val="24"/>
          <w:szCs w:val="24"/>
        </w:rPr>
        <w:t xml:space="preserve">SOA </w:t>
      </w:r>
      <w:r>
        <w:rPr>
          <w:rFonts w:ascii="CMSS12" w:hAnsi="CMSS12" w:cs="CMSS12"/>
          <w:color w:val="000000"/>
          <w:sz w:val="24"/>
          <w:szCs w:val="24"/>
        </w:rPr>
        <w:t>[1] [2] [3].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However, they do not address the necessary functional safety and fault tolerance requirements,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which are preceding in vehicles. </w:t>
      </w:r>
      <w:r>
        <w:rPr>
          <w:rFonts w:ascii="CMSSBX10" w:hAnsi="CMSSBX10" w:cs="CMSSBX10"/>
          <w:color w:val="000000"/>
          <w:sz w:val="24"/>
          <w:szCs w:val="24"/>
        </w:rPr>
        <w:t>Work Package 1</w:t>
      </w:r>
      <w:r>
        <w:rPr>
          <w:rFonts w:ascii="CMSS12" w:hAnsi="CMSS12" w:cs="CMSS12"/>
          <w:color w:val="000000"/>
          <w:sz w:val="24"/>
          <w:szCs w:val="24"/>
        </w:rPr>
        <w:t>, \Embedded System Architectures", of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EMC2 project is dedicated to the investigation of these very issues, </w:t>
      </w:r>
      <w:ins w:id="20" w:author="Susanne Ploner" w:date="2015-09-06T09:27:00Z">
        <w:r w:rsidR="00224D18">
          <w:rPr>
            <w:rFonts w:ascii="CMSS12" w:hAnsi="CMSS12" w:cs="CMSS12"/>
            <w:color w:val="000000"/>
            <w:sz w:val="24"/>
            <w:szCs w:val="24"/>
          </w:rPr>
          <w:t xml:space="preserve">as </w:t>
        </w:r>
      </w:ins>
      <w:del w:id="21" w:author="Susanne Ploner" w:date="2015-09-06T09:27:00Z">
        <w:r w:rsidDel="00224D18">
          <w:rPr>
            <w:rFonts w:ascii="CMSS12" w:hAnsi="CMSS12" w:cs="CMSS12"/>
            <w:color w:val="000000"/>
            <w:sz w:val="24"/>
            <w:szCs w:val="24"/>
          </w:rPr>
          <w:delText>for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this design paradigm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might give way to a new generation of vehicles</w:t>
      </w:r>
      <w:del w:id="22" w:author="Susanne Ploner" w:date="2015-09-06T09:27:00Z">
        <w:r w:rsidDel="00224D18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which are able to interconnect and operate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autonomously.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One of the most important sources for this thesis was the ISO 26262 standard. Emerging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from the IEC 61508 standard, the ISO 26262 standard is an international functional safety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standard for series production passenger cars with a maximum gross weight of 3.500 kg. It is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state of the art for vehicles and does not set any requirements in terms of performance of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equipment, but is only concerned with possible malfunctions. In total the standard features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ten parts. </w:t>
      </w:r>
      <w:del w:id="23" w:author="Susanne Ploner" w:date="2015-09-06T09:30:00Z">
        <w:r w:rsidDel="00224D18">
          <w:rPr>
            <w:rFonts w:ascii="CMSS12" w:hAnsi="CMSS12" w:cs="CMSS12"/>
            <w:color w:val="000000"/>
            <w:sz w:val="24"/>
            <w:szCs w:val="24"/>
          </w:rPr>
          <w:delText xml:space="preserve">Of particular relevance have been </w:delText>
        </w:r>
        <w:r w:rsidDel="00224D18">
          <w:rPr>
            <w:rFonts w:ascii="CMSSBX10" w:hAnsi="CMSSBX10" w:cs="CMSSBX10"/>
            <w:color w:val="000000"/>
            <w:sz w:val="24"/>
            <w:szCs w:val="24"/>
          </w:rPr>
          <w:delText>p</w:delText>
        </w:r>
      </w:del>
      <w:ins w:id="24" w:author="Susanne Ploner" w:date="2015-09-06T09:30:00Z">
        <w:r w:rsidR="00224D18">
          <w:rPr>
            <w:rFonts w:ascii="CMSSBX10" w:hAnsi="CMSSBX10" w:cs="CMSSBX10"/>
            <w:color w:val="000000"/>
            <w:sz w:val="24"/>
            <w:szCs w:val="24"/>
          </w:rPr>
          <w:t>P</w:t>
        </w:r>
      </w:ins>
      <w:r>
        <w:rPr>
          <w:rFonts w:ascii="CMSSBX10" w:hAnsi="CMSSBX10" w:cs="CMSSBX10"/>
          <w:color w:val="000000"/>
          <w:sz w:val="24"/>
          <w:szCs w:val="24"/>
        </w:rPr>
        <w:t>art 1</w:t>
      </w:r>
      <w:r>
        <w:rPr>
          <w:rFonts w:ascii="CMSS12" w:hAnsi="CMSS12" w:cs="CMSS12"/>
          <w:color w:val="000000"/>
          <w:sz w:val="24"/>
          <w:szCs w:val="24"/>
        </w:rPr>
        <w:t>, which de_nes all the related terms 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vocabulary, </w:t>
      </w:r>
      <w:r>
        <w:rPr>
          <w:rFonts w:ascii="CMSSBX10" w:hAnsi="CMSSBX10" w:cs="CMSSBX10"/>
          <w:color w:val="000000"/>
          <w:sz w:val="24"/>
          <w:szCs w:val="24"/>
        </w:rPr>
        <w:t xml:space="preserve">part 3 </w:t>
      </w:r>
      <w:r>
        <w:rPr>
          <w:rFonts w:ascii="CMSS12" w:hAnsi="CMSS12" w:cs="CMSS12"/>
          <w:color w:val="000000"/>
          <w:sz w:val="24"/>
          <w:szCs w:val="24"/>
        </w:rPr>
        <w:t xml:space="preserve">which deals with the concept phase, and </w:t>
      </w:r>
      <w:r>
        <w:rPr>
          <w:rFonts w:ascii="CMSSBX10" w:hAnsi="CMSSBX10" w:cs="CMSSBX10"/>
          <w:color w:val="000000"/>
          <w:sz w:val="24"/>
          <w:szCs w:val="24"/>
        </w:rPr>
        <w:t>part 4</w:t>
      </w:r>
      <w:r>
        <w:rPr>
          <w:rFonts w:ascii="CMSS12" w:hAnsi="CMSS12" w:cs="CMSS12"/>
          <w:color w:val="000000"/>
          <w:sz w:val="24"/>
          <w:szCs w:val="24"/>
        </w:rPr>
        <w:t>, which is dedicated to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development at system level [4] [5] [6]</w:t>
      </w:r>
      <w:ins w:id="25" w:author="Susanne Ploner" w:date="2015-09-06T09:30:00Z">
        <w:r w:rsidR="00224D18">
          <w:rPr>
            <w:rFonts w:ascii="CMSS12" w:hAnsi="CMSS12" w:cs="CMSS12"/>
            <w:color w:val="000000"/>
            <w:sz w:val="24"/>
            <w:szCs w:val="24"/>
          </w:rPr>
          <w:t xml:space="preserve"> have been of particular relevance</w:t>
        </w:r>
      </w:ins>
      <w:r>
        <w:rPr>
          <w:rFonts w:ascii="CMSS12" w:hAnsi="CMSS12" w:cs="CMSS12"/>
          <w:color w:val="000000"/>
          <w:sz w:val="24"/>
          <w:szCs w:val="24"/>
        </w:rPr>
        <w:t>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standard </w:t>
      </w:r>
      <w:proofErr w:type="gramStart"/>
      <w:r>
        <w:rPr>
          <w:rFonts w:ascii="CMSS12" w:hAnsi="CMSS12" w:cs="CMSS12"/>
          <w:color w:val="000000"/>
          <w:sz w:val="24"/>
          <w:szCs w:val="24"/>
        </w:rPr>
        <w:t>does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not issue any regulations concerning SoA, but only provides certain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requirements</w:t>
      </w:r>
      <w:del w:id="26" w:author="Susanne Ploner" w:date="2015-09-06T09:30:00Z">
        <w:r w:rsidDel="00224D18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which have to be ful_lled. Nevertheless, there are no prescriptions on how they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should be ful_lled [7].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Another important source of information was AUTOSAR. The term AUTOSAR is ambiguous</w:t>
      </w:r>
      <w:del w:id="27" w:author="Susanne Ploner" w:date="2015-09-06T09:30:00Z">
        <w:r w:rsidDel="00224D18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</w:p>
    <w:p w:rsidR="0036704D" w:rsidRDefault="00224D18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ins w:id="28" w:author="Susanne Ploner" w:date="2015-09-06T09:30:00Z">
        <w:r>
          <w:rPr>
            <w:rFonts w:ascii="CMSS12" w:hAnsi="CMSS12" w:cs="CMSS12"/>
            <w:color w:val="000000"/>
            <w:sz w:val="24"/>
            <w:szCs w:val="24"/>
          </w:rPr>
          <w:t xml:space="preserve">as </w:t>
        </w:r>
      </w:ins>
      <w:del w:id="29" w:author="Susanne Ploner" w:date="2015-09-06T09:30:00Z">
        <w:r w:rsidR="0036704D" w:rsidDel="00224D18">
          <w:rPr>
            <w:rFonts w:ascii="CMSS12" w:hAnsi="CMSS12" w:cs="CMSS12"/>
            <w:color w:val="000000"/>
            <w:sz w:val="24"/>
            <w:szCs w:val="24"/>
          </w:rPr>
          <w:delText>for</w:delText>
        </w:r>
      </w:del>
      <w:r w:rsidR="0036704D">
        <w:rPr>
          <w:rFonts w:ascii="CMSS12" w:hAnsi="CMSS12" w:cs="CMSS12"/>
          <w:color w:val="000000"/>
          <w:sz w:val="24"/>
          <w:szCs w:val="24"/>
        </w:rPr>
        <w:t xml:space="preserve"> it can denote either the technical product (</w:t>
      </w:r>
      <w:r w:rsidR="0036704D">
        <w:rPr>
          <w:rFonts w:ascii="CMSSBX10" w:hAnsi="CMSSBX10" w:cs="CMSSBX10"/>
          <w:color w:val="000000"/>
          <w:sz w:val="24"/>
          <w:szCs w:val="24"/>
        </w:rPr>
        <w:t>AUT</w:t>
      </w:r>
      <w:r w:rsidR="0036704D">
        <w:rPr>
          <w:rFonts w:ascii="CMSS12" w:hAnsi="CMSS12" w:cs="CMSS12"/>
          <w:color w:val="000000"/>
          <w:sz w:val="24"/>
          <w:szCs w:val="24"/>
        </w:rPr>
        <w:t xml:space="preserve">omotive </w:t>
      </w:r>
      <w:r w:rsidR="0036704D">
        <w:rPr>
          <w:rFonts w:ascii="CMSSBX10" w:hAnsi="CMSSBX10" w:cs="CMSSBX10"/>
          <w:color w:val="000000"/>
          <w:sz w:val="24"/>
          <w:szCs w:val="24"/>
        </w:rPr>
        <w:t>O</w:t>
      </w:r>
      <w:r w:rsidR="0036704D">
        <w:rPr>
          <w:rFonts w:ascii="CMSS12" w:hAnsi="CMSS12" w:cs="CMSS12"/>
          <w:color w:val="000000"/>
          <w:sz w:val="24"/>
          <w:szCs w:val="24"/>
        </w:rPr>
        <w:t xml:space="preserve">pen </w:t>
      </w:r>
      <w:r w:rsidR="0036704D">
        <w:rPr>
          <w:rFonts w:ascii="CMSSBX10" w:hAnsi="CMSSBX10" w:cs="CMSSBX10"/>
          <w:color w:val="000000"/>
          <w:sz w:val="24"/>
          <w:szCs w:val="24"/>
        </w:rPr>
        <w:t>S</w:t>
      </w:r>
      <w:r w:rsidR="0036704D">
        <w:rPr>
          <w:rFonts w:ascii="CMSS12" w:hAnsi="CMSS12" w:cs="CMSS12"/>
          <w:color w:val="000000"/>
          <w:sz w:val="24"/>
          <w:szCs w:val="24"/>
        </w:rPr>
        <w:t xml:space="preserve">ystem </w:t>
      </w:r>
      <w:r w:rsidR="0036704D">
        <w:rPr>
          <w:rFonts w:ascii="CMSSBX10" w:hAnsi="CMSSBX10" w:cs="CMSSBX10"/>
          <w:color w:val="000000"/>
          <w:sz w:val="24"/>
          <w:szCs w:val="24"/>
        </w:rPr>
        <w:t>AR</w:t>
      </w:r>
      <w:r w:rsidR="0036704D">
        <w:rPr>
          <w:rFonts w:ascii="CMSS12" w:hAnsi="CMSS12" w:cs="CMSS12"/>
          <w:color w:val="000000"/>
          <w:sz w:val="24"/>
          <w:szCs w:val="24"/>
        </w:rPr>
        <w:t>chitecture),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1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or the related development partnership [8]. The partnership was founded in 2003, with its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members covering more than 80% of the production of cars worldwide [9] [10]. They provide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 standard</w:t>
      </w:r>
      <w:del w:id="30" w:author="Susanne Ploner" w:date="2015-09-06T09:31:00Z">
        <w:r w:rsidDel="00224D18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which aims at establishing an industry norm for automotive software architecture.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This allows di_erent partners, as well as suppliers and manufacturers, to collaborate without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any obstacles in terms of languages or methodologies. In detail, this is achieved by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de_nition of a uni_ed </w:t>
      </w:r>
      <w:r>
        <w:rPr>
          <w:rFonts w:ascii="CMSSI12" w:hAnsi="CMSSI12" w:cs="CMSSI12"/>
          <w:color w:val="000000"/>
          <w:sz w:val="24"/>
          <w:szCs w:val="24"/>
        </w:rPr>
        <w:t xml:space="preserve">software architecture </w:t>
      </w:r>
      <w:r>
        <w:rPr>
          <w:rFonts w:ascii="CMSS12" w:hAnsi="CMSS12" w:cs="CMSS12"/>
          <w:color w:val="000000"/>
          <w:sz w:val="24"/>
          <w:szCs w:val="24"/>
        </w:rPr>
        <w:t xml:space="preserve">and </w:t>
      </w:r>
      <w:r>
        <w:rPr>
          <w:rFonts w:ascii="CMSSI12" w:hAnsi="CMSSI12" w:cs="CMSSI12"/>
          <w:color w:val="000000"/>
          <w:sz w:val="24"/>
          <w:szCs w:val="24"/>
        </w:rPr>
        <w:t>software development methodology</w:t>
      </w:r>
      <w:r>
        <w:rPr>
          <w:rFonts w:ascii="CMSS12" w:hAnsi="CMSS12" w:cs="CMSS12"/>
          <w:color w:val="000000"/>
          <w:sz w:val="24"/>
          <w:szCs w:val="24"/>
        </w:rPr>
        <w:t>, as well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as </w:t>
      </w:r>
      <w:ins w:id="31" w:author="Susanne Ploner" w:date="2015-09-06T09:31:00Z">
        <w:r w:rsidR="00224D18">
          <w:rPr>
            <w:rFonts w:ascii="CMSS12" w:hAnsi="CMSS12" w:cs="CMSS12"/>
            <w:color w:val="000000"/>
            <w:sz w:val="24"/>
            <w:szCs w:val="24"/>
          </w:rPr>
          <w:t xml:space="preserve">by </w:t>
        </w:r>
      </w:ins>
      <w:r>
        <w:rPr>
          <w:rFonts w:ascii="CMSSI12" w:hAnsi="CMSSI12" w:cs="CMSSI12"/>
          <w:color w:val="000000"/>
          <w:sz w:val="24"/>
          <w:szCs w:val="24"/>
        </w:rPr>
        <w:t>standardised application interfaces</w:t>
      </w:r>
      <w:r>
        <w:rPr>
          <w:rFonts w:ascii="CMSS12" w:hAnsi="CMSS12" w:cs="CMSS12"/>
          <w:color w:val="000000"/>
          <w:sz w:val="24"/>
          <w:szCs w:val="24"/>
        </w:rPr>
        <w:t>. By stressing the decoupling of hardware and software,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standard gives way to software reuse on di_erent hardware platforms [9] [10], w</w:t>
      </w:r>
      <w:ins w:id="32" w:author="Susanne Ploner" w:date="2015-09-06T09:32:00Z">
        <w:r w:rsidR="00224D18">
          <w:rPr>
            <w:rFonts w:ascii="CMSS12" w:hAnsi="CMSS12" w:cs="CMSS12"/>
            <w:color w:val="000000"/>
            <w:sz w:val="24"/>
            <w:szCs w:val="24"/>
          </w:rPr>
          <w:t xml:space="preserve">hich </w:t>
        </w:r>
      </w:ins>
      <w:del w:id="33" w:author="Susanne Ploner" w:date="2015-09-06T09:31:00Z">
        <w:r w:rsidDel="00224D18">
          <w:rPr>
            <w:rFonts w:ascii="CMSS12" w:hAnsi="CMSS12" w:cs="CMSS12"/>
            <w:color w:val="000000"/>
            <w:sz w:val="24"/>
            <w:szCs w:val="24"/>
          </w:rPr>
          <w:delText>ha</w:delText>
        </w:r>
      </w:del>
      <w:del w:id="34" w:author="Susanne Ploner" w:date="2015-09-06T09:32:00Z">
        <w:r w:rsidDel="00224D18">
          <w:rPr>
            <w:rFonts w:ascii="CMSS12" w:hAnsi="CMSS12" w:cs="CMSS12"/>
            <w:color w:val="000000"/>
            <w:sz w:val="24"/>
            <w:szCs w:val="24"/>
          </w:rPr>
          <w:delText>t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is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 compliance with the SoA design principles. Thus, many of the terms</w:t>
      </w:r>
      <w:del w:id="35" w:author="Susanne Ploner" w:date="2015-09-06T09:32:00Z">
        <w:r w:rsidDel="00224D18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treated within this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thesis are inuenced by the viewpoint of AUTOSAR.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2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50"/>
          <w:szCs w:val="50"/>
        </w:rPr>
      </w:pPr>
      <w:r>
        <w:rPr>
          <w:rFonts w:ascii="CMSSBX10" w:hAnsi="CMSSBX10" w:cs="CMSSBX10"/>
          <w:color w:val="000000"/>
          <w:sz w:val="50"/>
          <w:szCs w:val="50"/>
        </w:rPr>
        <w:t>Chapter 2</w:t>
      </w:r>
    </w:p>
    <w:p w:rsidR="00224D18" w:rsidRDefault="00224D18" w:rsidP="0036704D">
      <w:pPr>
        <w:autoSpaceDE w:val="0"/>
        <w:autoSpaceDN w:val="0"/>
        <w:adjustRightInd w:val="0"/>
        <w:spacing w:after="0" w:line="240" w:lineRule="auto"/>
        <w:rPr>
          <w:ins w:id="36" w:author="Susanne Ploner" w:date="2015-09-06T09:32:00Z"/>
          <w:rFonts w:ascii="CMSSBX10" w:hAnsi="CMSSBX10" w:cs="CMSSBX10"/>
          <w:color w:val="000000"/>
          <w:sz w:val="50"/>
          <w:szCs w:val="50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50"/>
          <w:szCs w:val="50"/>
        </w:rPr>
      </w:pPr>
      <w:r>
        <w:rPr>
          <w:rFonts w:ascii="CMSSBX10" w:hAnsi="CMSSBX10" w:cs="CMSSBX10"/>
          <w:color w:val="000000"/>
          <w:sz w:val="50"/>
          <w:szCs w:val="50"/>
        </w:rPr>
        <w:t>Methods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This chapter contains a de_nition of the most important terms related to SoA. Those terms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include </w:t>
      </w:r>
      <w:r>
        <w:rPr>
          <w:rFonts w:ascii="CMSSI12" w:hAnsi="CMSSI12" w:cs="CMSSI12"/>
          <w:color w:val="000000"/>
          <w:sz w:val="24"/>
          <w:szCs w:val="24"/>
        </w:rPr>
        <w:t>system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>component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>service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>architecture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>service oriented architecture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>dependability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and </w:t>
      </w:r>
      <w:r>
        <w:rPr>
          <w:rFonts w:ascii="CMSSI12" w:hAnsi="CMSSI12" w:cs="CMSSI12"/>
          <w:color w:val="000000"/>
          <w:sz w:val="24"/>
          <w:szCs w:val="24"/>
        </w:rPr>
        <w:t>functional safety</w:t>
      </w:r>
      <w:r>
        <w:rPr>
          <w:rFonts w:ascii="CMSS12" w:hAnsi="CMSS12" w:cs="CMSS12"/>
          <w:color w:val="000000"/>
          <w:sz w:val="24"/>
          <w:szCs w:val="24"/>
        </w:rPr>
        <w:t>. Each of the following sections starts with an investigation and comparison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of viewpoints from di_erent sources. Subsequently, a de_nition</w:t>
      </w:r>
      <w:del w:id="37" w:author="Susanne Ploner" w:date="2015-09-06T09:32:00Z">
        <w:r w:rsidDel="00224D18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which is in accordance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with the context of safety-critical embedded systems is presented in a bordered box. This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de_nition is a combination of valid information from various sources as well as own _ndings.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Most of the sections include also some additional information to the respective term.</w:t>
      </w:r>
    </w:p>
    <w:p w:rsidR="00224D18" w:rsidRDefault="00224D18" w:rsidP="0036704D">
      <w:pPr>
        <w:autoSpaceDE w:val="0"/>
        <w:autoSpaceDN w:val="0"/>
        <w:adjustRightInd w:val="0"/>
        <w:spacing w:after="0" w:line="240" w:lineRule="auto"/>
        <w:rPr>
          <w:ins w:id="38" w:author="Susanne Ploner" w:date="2015-09-06T09:33:00Z"/>
          <w:rFonts w:ascii="CMSSBX10" w:hAnsi="CMSSBX10" w:cs="CMSSBX10"/>
          <w:color w:val="000000"/>
          <w:sz w:val="34"/>
          <w:szCs w:val="34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34"/>
          <w:szCs w:val="34"/>
        </w:rPr>
      </w:pPr>
      <w:r>
        <w:rPr>
          <w:rFonts w:ascii="CMSSBX10" w:hAnsi="CMSSBX10" w:cs="CMSSBX10"/>
          <w:color w:val="000000"/>
          <w:sz w:val="34"/>
          <w:szCs w:val="34"/>
        </w:rPr>
        <w:t xml:space="preserve">2.1 </w:t>
      </w:r>
      <w:proofErr w:type="gramStart"/>
      <w:r>
        <w:rPr>
          <w:rFonts w:ascii="CMSSBX10" w:hAnsi="CMSSBX10" w:cs="CMSSBX10"/>
          <w:color w:val="000000"/>
          <w:sz w:val="34"/>
          <w:szCs w:val="34"/>
        </w:rPr>
        <w:t>System</w:t>
      </w:r>
      <w:proofErr w:type="gramEnd"/>
    </w:p>
    <w:p w:rsidR="0036704D" w:rsidRDefault="00224D18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ins w:id="39" w:author="Susanne Ploner" w:date="2015-09-06T09:34:00Z">
        <w:r>
          <w:rPr>
            <w:rFonts w:ascii="CMSS12" w:hAnsi="CMSS12" w:cs="CMSS12"/>
            <w:color w:val="000000"/>
            <w:sz w:val="24"/>
            <w:szCs w:val="24"/>
          </w:rPr>
          <w:t>I</w:t>
        </w:r>
        <w:r>
          <w:rPr>
            <w:rFonts w:ascii="CMSS12" w:hAnsi="CMSS12" w:cs="CMSS12"/>
            <w:color w:val="000000"/>
            <w:sz w:val="24"/>
            <w:szCs w:val="24"/>
          </w:rPr>
          <w:t xml:space="preserve">n their GENESYS reference architecture </w:t>
        </w:r>
      </w:ins>
      <w:r w:rsidR="0036704D">
        <w:rPr>
          <w:rFonts w:ascii="CMSS12" w:hAnsi="CMSS12" w:cs="CMSS12"/>
          <w:color w:val="000000"/>
          <w:sz w:val="24"/>
          <w:szCs w:val="24"/>
        </w:rPr>
        <w:t xml:space="preserve">Obermaisser and Kopetz describe </w:t>
      </w:r>
      <w:del w:id="40" w:author="Susanne Ploner" w:date="2015-09-06T09:34:00Z">
        <w:r w:rsidR="0036704D" w:rsidDel="00224D18">
          <w:rPr>
            <w:rFonts w:ascii="CMSS12" w:hAnsi="CMSS12" w:cs="CMSS12"/>
            <w:color w:val="000000"/>
            <w:sz w:val="24"/>
            <w:szCs w:val="24"/>
          </w:rPr>
          <w:delText xml:space="preserve">in their GENESYS reference architecture </w:delText>
        </w:r>
      </w:del>
      <w:r w:rsidR="0036704D">
        <w:rPr>
          <w:rFonts w:ascii="CMSS12" w:hAnsi="CMSS12" w:cs="CMSS12"/>
          <w:color w:val="000000"/>
          <w:sz w:val="24"/>
          <w:szCs w:val="24"/>
        </w:rPr>
        <w:t xml:space="preserve">a system as </w:t>
      </w:r>
      <w:r>
        <w:rPr>
          <w:rFonts w:ascii="CMSS12" w:hAnsi="CMSS12" w:cs="CMSS12"/>
          <w:color w:val="000000"/>
          <w:sz w:val="24"/>
          <w:szCs w:val="24"/>
        </w:rPr>
        <w:t>\</w:t>
      </w:r>
      <w:r w:rsidR="0036704D">
        <w:rPr>
          <w:rFonts w:ascii="CMSS12" w:hAnsi="CMSS12" w:cs="CMSS12"/>
          <w:color w:val="000000"/>
          <w:sz w:val="24"/>
          <w:szCs w:val="24"/>
        </w:rPr>
        <w:t>an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entity that is capable of interacting with its environment and is sensitive to the progression of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time" [11, p.7]. The environment is thereby a system itself</w:t>
      </w:r>
      <w:del w:id="41" w:author="Susanne Ploner" w:date="2015-09-06T09:34:00Z">
        <w:r w:rsidDel="00224D18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which produces input for other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systems and acts according to their outputs. Which elements (cf. section 2.1.1) belong to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system, and which to the environment, is a matter of perspective.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Within the ISO 26262 standard, a system is referred to as a </w:t>
      </w:r>
      <w:r w:rsidR="00224D18">
        <w:rPr>
          <w:rFonts w:ascii="CMSS12" w:hAnsi="CMSS12" w:cs="CMSS12"/>
          <w:color w:val="000000"/>
          <w:sz w:val="24"/>
          <w:szCs w:val="24"/>
        </w:rPr>
        <w:t>\</w:t>
      </w:r>
      <w:r>
        <w:rPr>
          <w:rFonts w:ascii="CMSS12" w:hAnsi="CMSS12" w:cs="CMSS12"/>
          <w:color w:val="000000"/>
          <w:sz w:val="24"/>
          <w:szCs w:val="24"/>
        </w:rPr>
        <w:t>set of elements that relates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at least a sensor, a controller and an actuator with one another" [4]. This de_nition </w:t>
      </w:r>
      <w:del w:id="42" w:author="Susanne Ploner" w:date="2015-09-06T09:35:00Z">
        <w:r w:rsidDel="00224D18">
          <w:rPr>
            <w:rFonts w:ascii="CMSS12" w:hAnsi="CMSS12" w:cs="CMSS12"/>
            <w:color w:val="000000"/>
            <w:sz w:val="24"/>
            <w:szCs w:val="24"/>
          </w:rPr>
          <w:delText>is</w:delText>
        </w:r>
      </w:del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obviously </w:t>
      </w:r>
      <w:ins w:id="43" w:author="Susanne Ploner" w:date="2015-09-06T09:35:00Z">
        <w:r w:rsidR="00224D18">
          <w:rPr>
            <w:rFonts w:ascii="CMSS12" w:hAnsi="CMSS12" w:cs="CMSS12"/>
            <w:color w:val="000000"/>
            <w:sz w:val="24"/>
            <w:szCs w:val="24"/>
          </w:rPr>
          <w:t xml:space="preserve">explicitly </w:t>
        </w:r>
      </w:ins>
      <w:r>
        <w:rPr>
          <w:rFonts w:ascii="CMSS12" w:hAnsi="CMSS12" w:cs="CMSS12"/>
          <w:color w:val="000000"/>
          <w:sz w:val="24"/>
          <w:szCs w:val="24"/>
        </w:rPr>
        <w:t>refer</w:t>
      </w:r>
      <w:ins w:id="44" w:author="Susanne Ploner" w:date="2015-09-06T09:35:00Z">
        <w:r w:rsidR="00224D18">
          <w:rPr>
            <w:rFonts w:ascii="CMSS12" w:hAnsi="CMSS12" w:cs="CMSS12"/>
            <w:color w:val="000000"/>
            <w:sz w:val="24"/>
            <w:szCs w:val="24"/>
          </w:rPr>
          <w:t>s</w:t>
        </w:r>
      </w:ins>
      <w:del w:id="45" w:author="Susanne Ploner" w:date="2015-09-06T09:35:00Z">
        <w:r w:rsidDel="00224D18">
          <w:rPr>
            <w:rFonts w:ascii="CMSS12" w:hAnsi="CMSS12" w:cs="CMSS12"/>
            <w:color w:val="000000"/>
            <w:sz w:val="24"/>
            <w:szCs w:val="24"/>
          </w:rPr>
          <w:delText>ring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</w:t>
      </w:r>
      <w:del w:id="46" w:author="Susanne Ploner" w:date="2015-09-06T09:35:00Z">
        <w:r w:rsidDel="00224D18">
          <w:rPr>
            <w:rFonts w:ascii="CMSS12" w:hAnsi="CMSS12" w:cs="CMSS12"/>
            <w:color w:val="000000"/>
            <w:sz w:val="24"/>
            <w:szCs w:val="24"/>
          </w:rPr>
          <w:delText xml:space="preserve">explicitly </w:delText>
        </w:r>
      </w:del>
      <w:r>
        <w:rPr>
          <w:rFonts w:ascii="CMSS12" w:hAnsi="CMSS12" w:cs="CMSS12"/>
          <w:color w:val="000000"/>
          <w:sz w:val="24"/>
          <w:szCs w:val="24"/>
        </w:rPr>
        <w:t>to automotive</w:t>
      </w:r>
      <w:del w:id="47" w:author="Susanne Ploner" w:date="2015-09-06T09:35:00Z">
        <w:r w:rsidDel="00224D18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because in other industry sectors a system does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not necessarily contain actuators.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AUTOSAR, on the other hand, describes a system as \an integrated composite that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consists of one or more of the processes, hardware, software, facilities and people, that provides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 capability to satisfy a stated need or objective" [12].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Other typical characteristics are the presence of some kind of internal structure and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3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hierarchical composition. Those are included in the resulting de_nition below.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A system is a hierarchical composed, time sensitive element, which interacts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with the environment by processing input and providing output in turn.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It is concerned with satisfying a speci_c need or purpose and disposes of a</w:t>
      </w:r>
      <w:del w:id="48" w:author="Susanne Ploner" w:date="2015-09-06T09:38:00Z">
        <w:r w:rsidDel="004B561E">
          <w:rPr>
            <w:rFonts w:ascii="CMSSBX10" w:hAnsi="CMSSBX10" w:cs="CMSSBX10"/>
            <w:color w:val="000000"/>
            <w:sz w:val="24"/>
            <w:szCs w:val="24"/>
          </w:rPr>
          <w:delText>,</w:delText>
        </w:r>
      </w:del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more or less complex, internal structure</w:t>
      </w:r>
      <w:del w:id="49" w:author="Susanne Ploner" w:date="2015-09-06T09:38:00Z">
        <w:r w:rsidDel="004B561E">
          <w:rPr>
            <w:rFonts w:ascii="CMSSBX10" w:hAnsi="CMSSBX10" w:cs="CMSSBX10"/>
            <w:color w:val="000000"/>
            <w:sz w:val="24"/>
            <w:szCs w:val="24"/>
          </w:rPr>
          <w:delText>,</w:delText>
        </w:r>
      </w:del>
      <w:r>
        <w:rPr>
          <w:rFonts w:ascii="CMSSBX10" w:hAnsi="CMSSBX10" w:cs="CMSSBX10"/>
          <w:color w:val="000000"/>
          <w:sz w:val="24"/>
          <w:szCs w:val="24"/>
        </w:rPr>
        <w:t xml:space="preserve"> which may include hardware, software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and data.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For the scope of this thesis, the overall system is assumed to be a vehicle, if not stated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otherwise. The environment </w:t>
      </w:r>
      <w:ins w:id="50" w:author="Susanne Ploner" w:date="2015-09-06T09:38:00Z">
        <w:r w:rsidR="004B561E">
          <w:rPr>
            <w:rFonts w:ascii="CMSS12" w:hAnsi="CMSS12" w:cs="CMSS12"/>
            <w:color w:val="000000"/>
            <w:sz w:val="24"/>
            <w:szCs w:val="24"/>
          </w:rPr>
          <w:t>therefore</w:t>
        </w:r>
        <w:r w:rsidR="004B561E">
          <w:rPr>
            <w:rFonts w:ascii="CMSS12" w:hAnsi="CMSS12" w:cs="CMSS12"/>
            <w:color w:val="000000"/>
            <w:sz w:val="24"/>
            <w:szCs w:val="24"/>
          </w:rPr>
          <w:t xml:space="preserve"> </w:t>
        </w:r>
      </w:ins>
      <w:r>
        <w:rPr>
          <w:rFonts w:ascii="CMSS12" w:hAnsi="CMSS12" w:cs="CMSS12"/>
          <w:color w:val="000000"/>
          <w:sz w:val="24"/>
          <w:szCs w:val="24"/>
        </w:rPr>
        <w:t xml:space="preserve">consists </w:t>
      </w:r>
      <w:del w:id="51" w:author="Susanne Ploner" w:date="2015-09-06T09:38:00Z">
        <w:r w:rsidDel="004B561E">
          <w:rPr>
            <w:rFonts w:ascii="CMSS12" w:hAnsi="CMSS12" w:cs="CMSS12"/>
            <w:color w:val="000000"/>
            <w:sz w:val="24"/>
            <w:szCs w:val="24"/>
          </w:rPr>
          <w:delText xml:space="preserve">therefore </w:delText>
        </w:r>
      </w:del>
      <w:r>
        <w:rPr>
          <w:rFonts w:ascii="CMSS12" w:hAnsi="CMSS12" w:cs="CMSS12"/>
          <w:color w:val="000000"/>
          <w:sz w:val="24"/>
          <w:szCs w:val="24"/>
        </w:rPr>
        <w:t>of other vehicles and the surrounding infrastructure.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Nevertheless, the entire tra_c could also be taken as a system and the environment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would then be a di_erent one.</w:t>
      </w:r>
    </w:p>
    <w:p w:rsidR="004B561E" w:rsidRDefault="004B561E" w:rsidP="0036704D">
      <w:pPr>
        <w:autoSpaceDE w:val="0"/>
        <w:autoSpaceDN w:val="0"/>
        <w:adjustRightInd w:val="0"/>
        <w:spacing w:after="0" w:line="240" w:lineRule="auto"/>
        <w:rPr>
          <w:ins w:id="52" w:author="Susanne Ploner" w:date="2015-09-06T09:39:00Z"/>
          <w:rFonts w:ascii="CMSSBX10" w:hAnsi="CMSSBX10" w:cs="CMSSBX10"/>
          <w:color w:val="000000"/>
          <w:sz w:val="29"/>
          <w:szCs w:val="29"/>
        </w:rPr>
      </w:pPr>
    </w:p>
    <w:p w:rsidR="004B561E" w:rsidRDefault="004B561E" w:rsidP="0036704D">
      <w:pPr>
        <w:autoSpaceDE w:val="0"/>
        <w:autoSpaceDN w:val="0"/>
        <w:adjustRightInd w:val="0"/>
        <w:spacing w:after="0" w:line="240" w:lineRule="auto"/>
        <w:rPr>
          <w:ins w:id="53" w:author="Susanne Ploner" w:date="2015-09-06T09:39:00Z"/>
          <w:rFonts w:ascii="CMSSBX10" w:hAnsi="CMSSBX10" w:cs="CMSSBX10"/>
          <w:color w:val="000000"/>
          <w:sz w:val="29"/>
          <w:szCs w:val="29"/>
        </w:rPr>
      </w:pPr>
    </w:p>
    <w:p w:rsidR="004B561E" w:rsidRDefault="004B561E" w:rsidP="0036704D">
      <w:pPr>
        <w:autoSpaceDE w:val="0"/>
        <w:autoSpaceDN w:val="0"/>
        <w:adjustRightInd w:val="0"/>
        <w:spacing w:after="0" w:line="240" w:lineRule="auto"/>
        <w:rPr>
          <w:ins w:id="54" w:author="Susanne Ploner" w:date="2015-09-06T09:39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2.1.1 System Element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 the ISO 26262 standard system elements are described as \system or part of system including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components hardware, software, hardware parts, and software units" [4]. In general,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system element is a very generic term and does not refer to any entities at a speci_c layer or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with a speci_c characteristic. Instead, it can be more or less any entity of a system, since 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system itself is de_ned as set of elements [4]. This is depicted in _gure 2.1, which also shows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naming convention for other terms as it is used throughout this thesis.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8A8A8A"/>
          <w:sz w:val="10"/>
          <w:szCs w:val="10"/>
        </w:rPr>
      </w:pPr>
      <w:r>
        <w:rPr>
          <w:rFonts w:ascii="Helvetica-Bold" w:hAnsi="Helvetica-Bold" w:cs="Helvetica-Bold"/>
          <w:b/>
          <w:bCs/>
          <w:color w:val="8A8A8A"/>
          <w:sz w:val="10"/>
          <w:szCs w:val="10"/>
        </w:rPr>
        <w:t>ISO 26262 Introduction and Overview 62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FFFFFF"/>
          <w:sz w:val="35"/>
          <w:szCs w:val="35"/>
        </w:rPr>
      </w:pPr>
      <w:r>
        <w:rPr>
          <w:rFonts w:ascii="Tahoma,Bold" w:hAnsi="Tahoma,Bold" w:cs="Tahoma,Bold"/>
          <w:b/>
          <w:bCs/>
          <w:color w:val="FFFFFF"/>
          <w:sz w:val="35"/>
          <w:szCs w:val="35"/>
        </w:rPr>
        <w:t>Basic Terminology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color w:val="000000"/>
          <w:sz w:val="19"/>
          <w:szCs w:val="19"/>
        </w:rPr>
      </w:pPr>
      <w:r>
        <w:rPr>
          <w:rFonts w:ascii="Century" w:hAnsi="Century" w:cs="Century"/>
          <w:color w:val="000000"/>
          <w:sz w:val="19"/>
          <w:szCs w:val="19"/>
        </w:rPr>
        <w:t>Function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color w:val="000000"/>
          <w:sz w:val="19"/>
          <w:szCs w:val="19"/>
        </w:rPr>
      </w:pPr>
      <w:r>
        <w:rPr>
          <w:rFonts w:ascii="Century" w:hAnsi="Century" w:cs="Century"/>
          <w:color w:val="000000"/>
          <w:sz w:val="19"/>
          <w:szCs w:val="19"/>
        </w:rPr>
        <w:t>Item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color w:val="000000"/>
          <w:sz w:val="19"/>
          <w:szCs w:val="19"/>
        </w:rPr>
      </w:pPr>
      <w:r>
        <w:rPr>
          <w:rFonts w:ascii="Century" w:hAnsi="Century" w:cs="Century"/>
          <w:color w:val="000000"/>
          <w:sz w:val="19"/>
          <w:szCs w:val="19"/>
        </w:rPr>
        <w:t>System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color w:val="000000"/>
          <w:sz w:val="19"/>
          <w:szCs w:val="19"/>
        </w:rPr>
      </w:pPr>
      <w:r>
        <w:rPr>
          <w:rFonts w:ascii="Century" w:hAnsi="Century" w:cs="Century"/>
          <w:color w:val="000000"/>
          <w:sz w:val="19"/>
          <w:szCs w:val="19"/>
        </w:rPr>
        <w:t>Component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color w:val="000000"/>
          <w:sz w:val="19"/>
          <w:szCs w:val="19"/>
        </w:rPr>
      </w:pPr>
      <w:r>
        <w:rPr>
          <w:rFonts w:ascii="Century" w:hAnsi="Century" w:cs="Century"/>
          <w:color w:val="000000"/>
          <w:sz w:val="19"/>
          <w:szCs w:val="19"/>
        </w:rPr>
        <w:t>Part/Unit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color w:val="000000"/>
          <w:sz w:val="19"/>
          <w:szCs w:val="19"/>
        </w:rPr>
      </w:pPr>
      <w:r>
        <w:rPr>
          <w:rFonts w:ascii="Century" w:hAnsi="Century" w:cs="Century"/>
          <w:color w:val="000000"/>
          <w:sz w:val="19"/>
          <w:szCs w:val="19"/>
        </w:rPr>
        <w:t>Element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color w:val="000000"/>
          <w:sz w:val="19"/>
          <w:szCs w:val="19"/>
        </w:rPr>
      </w:pPr>
      <w:r>
        <w:rPr>
          <w:rFonts w:ascii="Century" w:hAnsi="Century" w:cs="Century"/>
          <w:color w:val="000000"/>
          <w:sz w:val="19"/>
          <w:szCs w:val="19"/>
        </w:rPr>
        <w:t>m 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color w:val="000000"/>
          <w:sz w:val="19"/>
          <w:szCs w:val="19"/>
        </w:rPr>
      </w:pPr>
      <w:r>
        <w:rPr>
          <w:rFonts w:ascii="Century" w:hAnsi="Century" w:cs="Century"/>
          <w:color w:val="000000"/>
          <w:sz w:val="19"/>
          <w:szCs w:val="19"/>
        </w:rPr>
        <w:t>1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color w:val="000000"/>
          <w:sz w:val="19"/>
          <w:szCs w:val="19"/>
        </w:rPr>
      </w:pPr>
      <w:r>
        <w:rPr>
          <w:rFonts w:ascii="Century" w:hAnsi="Century" w:cs="Century"/>
          <w:color w:val="000000"/>
          <w:sz w:val="19"/>
          <w:szCs w:val="19"/>
        </w:rPr>
        <w:t>1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color w:val="000000"/>
          <w:sz w:val="19"/>
          <w:szCs w:val="19"/>
        </w:rPr>
      </w:pPr>
      <w:r>
        <w:rPr>
          <w:rFonts w:ascii="Century" w:hAnsi="Century" w:cs="Century"/>
          <w:color w:val="000000"/>
          <w:sz w:val="19"/>
          <w:szCs w:val="19"/>
        </w:rPr>
        <w:t>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color w:val="000000"/>
          <w:sz w:val="19"/>
          <w:szCs w:val="19"/>
        </w:rPr>
      </w:pPr>
      <w:r>
        <w:rPr>
          <w:rFonts w:ascii="Century" w:hAnsi="Century" w:cs="Century"/>
          <w:color w:val="000000"/>
          <w:sz w:val="19"/>
          <w:szCs w:val="19"/>
        </w:rPr>
        <w:t>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color w:val="000000"/>
          <w:sz w:val="19"/>
          <w:szCs w:val="19"/>
        </w:rPr>
      </w:pPr>
      <w:r>
        <w:rPr>
          <w:rFonts w:ascii="Century" w:hAnsi="Century" w:cs="Century"/>
          <w:color w:val="000000"/>
          <w:sz w:val="19"/>
          <w:szCs w:val="19"/>
        </w:rPr>
        <w:t>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color w:val="000000"/>
          <w:sz w:val="19"/>
          <w:szCs w:val="19"/>
        </w:rPr>
      </w:pPr>
      <w:r>
        <w:rPr>
          <w:rFonts w:ascii="Century" w:hAnsi="Century" w:cs="Century"/>
          <w:color w:val="000000"/>
          <w:sz w:val="19"/>
          <w:szCs w:val="19"/>
        </w:rPr>
        <w:t>1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color w:val="000000"/>
          <w:sz w:val="19"/>
          <w:szCs w:val="19"/>
        </w:rPr>
      </w:pPr>
      <w:r>
        <w:rPr>
          <w:rFonts w:ascii="Century" w:hAnsi="Century" w:cs="Century"/>
          <w:color w:val="000000"/>
          <w:sz w:val="19"/>
          <w:szCs w:val="19"/>
        </w:rPr>
        <w:t>1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entury" w:hAnsi="Century" w:cs="Century"/>
          <w:color w:val="000000"/>
          <w:sz w:val="19"/>
          <w:szCs w:val="19"/>
        </w:rPr>
      </w:pPr>
      <w:r>
        <w:rPr>
          <w:rFonts w:ascii="Century" w:hAnsi="Century" w:cs="Century"/>
          <w:color w:val="000000"/>
          <w:sz w:val="19"/>
          <w:szCs w:val="19"/>
        </w:rPr>
        <w:t>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 xml:space="preserve">Figure 2.1: Relation of </w:t>
      </w:r>
      <w:r>
        <w:rPr>
          <w:rFonts w:ascii="CMSSI10" w:hAnsi="CMSSI10" w:cs="CMSSI10"/>
          <w:color w:val="000000"/>
        </w:rPr>
        <w:t>system</w:t>
      </w:r>
      <w:r>
        <w:rPr>
          <w:rFonts w:ascii="CMSS10" w:hAnsi="CMSS10" w:cs="CMSS10"/>
          <w:color w:val="000000"/>
        </w:rPr>
        <w:t xml:space="preserve">, </w:t>
      </w:r>
      <w:r>
        <w:rPr>
          <w:rFonts w:ascii="CMSSI10" w:hAnsi="CMSSI10" w:cs="CMSSI10"/>
          <w:color w:val="000000"/>
        </w:rPr>
        <w:t xml:space="preserve">component </w:t>
      </w:r>
      <w:r>
        <w:rPr>
          <w:rFonts w:ascii="CMSS10" w:hAnsi="CMSS10" w:cs="CMSS10"/>
          <w:color w:val="000000"/>
        </w:rPr>
        <w:t xml:space="preserve">and </w:t>
      </w:r>
      <w:r>
        <w:rPr>
          <w:rFonts w:ascii="CMSSI10" w:hAnsi="CMSSI10" w:cs="CMSSI10"/>
          <w:color w:val="000000"/>
        </w:rPr>
        <w:t xml:space="preserve">element </w:t>
      </w:r>
      <w:r>
        <w:rPr>
          <w:rFonts w:ascii="CMSS10" w:hAnsi="CMSS10" w:cs="CMSS10"/>
          <w:color w:val="000000"/>
        </w:rPr>
        <w:t>according to ISO 26262 [7].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4</w:t>
      </w:r>
    </w:p>
    <w:p w:rsidR="004B561E" w:rsidRDefault="004B561E" w:rsidP="0036704D">
      <w:pPr>
        <w:autoSpaceDE w:val="0"/>
        <w:autoSpaceDN w:val="0"/>
        <w:adjustRightInd w:val="0"/>
        <w:spacing w:after="0" w:line="240" w:lineRule="auto"/>
        <w:rPr>
          <w:ins w:id="55" w:author="Susanne Ploner" w:date="2015-09-06T09:39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2.1.2 System of Systems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Systems are hierarchical and can be composed or decomposed into sets of interacting constituting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systems. Often this is referred to by the term </w:t>
      </w:r>
      <w:r>
        <w:rPr>
          <w:rFonts w:ascii="CMSSI12" w:hAnsi="CMSSI12" w:cs="CMSSI12"/>
          <w:color w:val="000000"/>
          <w:sz w:val="24"/>
          <w:szCs w:val="24"/>
        </w:rPr>
        <w:t xml:space="preserve">System of Systems (SoS) </w:t>
      </w:r>
      <w:r>
        <w:rPr>
          <w:rFonts w:ascii="CMSS12" w:hAnsi="CMSS12" w:cs="CMSS12"/>
          <w:color w:val="000000"/>
          <w:sz w:val="24"/>
          <w:szCs w:val="24"/>
        </w:rPr>
        <w:t>[11, p.7].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Thus, the SoS is in general the level above a given system and is therefore dependent on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de_nition of the related systems. SoSs may be geographically distributed and can become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parts of other, bigger SoSs, when collaborating with other SoSs.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For a system vehicle, a SoS could be for example the tra_c of a city, with many vehicles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ins w:id="56" w:author="Susanne Ploner" w:date="2015-09-06T09:40:00Z"/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participating.</w:t>
      </w:r>
    </w:p>
    <w:p w:rsidR="004B561E" w:rsidRDefault="004B561E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2.1.3 System Layers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parts of a system can be divided into di_erent layers of implementation. This kind of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abstraction enables the comprehension of the overall relations. Unfortunately each _eld of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research features its own, sometimes even contradicting, way of fractionising systems.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GENESYS architecture by Obermaisser and Kopetz distinguishes between three di_erent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layers, denoted </w:t>
      </w:r>
      <w:r>
        <w:rPr>
          <w:rFonts w:ascii="CMSSI12" w:hAnsi="CMSSI12" w:cs="CMSSI12"/>
          <w:color w:val="000000"/>
          <w:sz w:val="24"/>
          <w:szCs w:val="24"/>
        </w:rPr>
        <w:t>chip-level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 xml:space="preserve">device-level </w:t>
      </w:r>
      <w:r>
        <w:rPr>
          <w:rFonts w:ascii="CMSS12" w:hAnsi="CMSS12" w:cs="CMSS12"/>
          <w:color w:val="000000"/>
          <w:sz w:val="24"/>
          <w:szCs w:val="24"/>
        </w:rPr>
        <w:t xml:space="preserve">and </w:t>
      </w:r>
      <w:r>
        <w:rPr>
          <w:rFonts w:ascii="CMSSI12" w:hAnsi="CMSSI12" w:cs="CMSSI12"/>
          <w:color w:val="000000"/>
          <w:sz w:val="24"/>
          <w:szCs w:val="24"/>
        </w:rPr>
        <w:t xml:space="preserve">system-level </w:t>
      </w:r>
      <w:r>
        <w:rPr>
          <w:rFonts w:ascii="CMSS12" w:hAnsi="CMSS12" w:cs="CMSS12"/>
          <w:color w:val="000000"/>
          <w:sz w:val="24"/>
          <w:szCs w:val="24"/>
        </w:rPr>
        <w:t>[11, p.44]. An example of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hardware elements at di_erent levels by means of a system can be seen in _gure 2.2.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System Level. </w:t>
      </w:r>
      <w:r>
        <w:rPr>
          <w:rFonts w:ascii="CMSS12" w:hAnsi="CMSS12" w:cs="CMSS12"/>
          <w:color w:val="000000"/>
          <w:sz w:val="24"/>
          <w:szCs w:val="24"/>
        </w:rPr>
        <w:t>The system level consists of devices</w:t>
      </w:r>
      <w:del w:id="57" w:author="Susanne Ploner" w:date="2015-09-06T09:41:00Z">
        <w:r w:rsidDel="004B561E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which are themselves logically selfcontained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apparatus. With a vehicle as system this could be for example an ECU, 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sensor, an actuator or the like [11, p.45].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Device Level. </w:t>
      </w:r>
      <w:r>
        <w:rPr>
          <w:rFonts w:ascii="CMSS12" w:hAnsi="CMSS12" w:cs="CMSS12"/>
          <w:color w:val="000000"/>
          <w:sz w:val="24"/>
          <w:szCs w:val="24"/>
        </w:rPr>
        <w:t>The devices at the system level</w:t>
      </w:r>
      <w:del w:id="58" w:author="Susanne Ploner" w:date="2015-09-06T09:41:00Z">
        <w:r w:rsidDel="004B561E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contain a certain internal structures themselves.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 terms of embedded systems those are in most cases chips [11, p.45], like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AURIX</w:t>
      </w:r>
      <w:r>
        <w:rPr>
          <w:rFonts w:ascii="CMSS8" w:hAnsi="CMSS8" w:cs="CMSS8"/>
          <w:color w:val="000000"/>
          <w:sz w:val="16"/>
          <w:szCs w:val="16"/>
        </w:rPr>
        <w:t xml:space="preserve">TM </w:t>
      </w:r>
      <w:r>
        <w:rPr>
          <w:rFonts w:ascii="CMSS12" w:hAnsi="CMSS12" w:cs="CMSS12"/>
          <w:color w:val="000000"/>
          <w:sz w:val="24"/>
          <w:szCs w:val="24"/>
        </w:rPr>
        <w:t>chip, which is frequently used in the automotive industry.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Chip Level. </w:t>
      </w:r>
      <w:r>
        <w:rPr>
          <w:rFonts w:ascii="CMSS12" w:hAnsi="CMSS12" w:cs="CMSS12"/>
          <w:color w:val="000000"/>
          <w:sz w:val="24"/>
          <w:szCs w:val="24"/>
        </w:rPr>
        <w:t>According to the implementation layers in the GENESYS architecture, the chip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level is the lowest level of implementation. In case of an MPSoC (Multiprocessor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System-on-Chip) this level contains the single IP Cores of the chip [11, p.46]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Another classi_cation of layers is given by the Arrowhead Framework, which provides an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hierarchy by means of documentation documents. Those are split into the three levels </w:t>
      </w:r>
      <w:r>
        <w:rPr>
          <w:rFonts w:ascii="CMSSI12" w:hAnsi="CMSSI12" w:cs="CMSSI12"/>
          <w:color w:val="000000"/>
          <w:sz w:val="24"/>
          <w:szCs w:val="24"/>
        </w:rPr>
        <w:t>system-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>of-systems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 xml:space="preserve">system </w:t>
      </w:r>
      <w:r>
        <w:rPr>
          <w:rFonts w:ascii="CMSS12" w:hAnsi="CMSS12" w:cs="CMSS12"/>
          <w:color w:val="000000"/>
          <w:sz w:val="24"/>
          <w:szCs w:val="24"/>
        </w:rPr>
        <w:t xml:space="preserve">and </w:t>
      </w:r>
      <w:r>
        <w:rPr>
          <w:rFonts w:ascii="CMSSI12" w:hAnsi="CMSSI12" w:cs="CMSSI12"/>
          <w:color w:val="000000"/>
          <w:sz w:val="24"/>
          <w:szCs w:val="24"/>
        </w:rPr>
        <w:t xml:space="preserve">service </w:t>
      </w:r>
      <w:r>
        <w:rPr>
          <w:rFonts w:ascii="CMSS12" w:hAnsi="CMSS12" w:cs="CMSS12"/>
          <w:color w:val="000000"/>
          <w:sz w:val="24"/>
          <w:szCs w:val="24"/>
        </w:rPr>
        <w:t>[13]. Their involved documents and relations are pictured in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_gure 2.3.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5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6"/>
          <w:szCs w:val="16"/>
        </w:rPr>
      </w:pPr>
      <w:r>
        <w:rPr>
          <w:rFonts w:ascii="BitstreamVeraSans-Roman" w:hAnsi="BitstreamVeraSans-Roman" w:cs="BitstreamVeraSans-Roman"/>
          <w:color w:val="000000"/>
          <w:sz w:val="16"/>
          <w:szCs w:val="16"/>
        </w:rPr>
        <w:t>System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6"/>
          <w:szCs w:val="16"/>
        </w:rPr>
      </w:pPr>
      <w:r>
        <w:rPr>
          <w:rFonts w:ascii="BitstreamVeraSans-Roman" w:hAnsi="BitstreamVeraSans-Roman" w:cs="BitstreamVeraSans-Roman"/>
          <w:color w:val="000000"/>
          <w:sz w:val="16"/>
          <w:szCs w:val="16"/>
        </w:rPr>
        <w:t>Integration Level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6"/>
          <w:szCs w:val="16"/>
        </w:rPr>
      </w:pPr>
      <w:r>
        <w:rPr>
          <w:rFonts w:ascii="BitstreamVeraSans-Roman" w:hAnsi="BitstreamVeraSans-Roman" w:cs="BitstreamVeraSans-Roman"/>
          <w:color w:val="000000"/>
          <w:sz w:val="16"/>
          <w:szCs w:val="16"/>
        </w:rPr>
        <w:t>Device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6"/>
          <w:szCs w:val="16"/>
        </w:rPr>
      </w:pPr>
      <w:r>
        <w:rPr>
          <w:rFonts w:ascii="BitstreamVeraSans-Roman" w:hAnsi="BitstreamVeraSans-Roman" w:cs="BitstreamVeraSans-Roman"/>
          <w:color w:val="000000"/>
          <w:sz w:val="16"/>
          <w:szCs w:val="16"/>
        </w:rPr>
        <w:t>Integration Level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6"/>
          <w:szCs w:val="16"/>
        </w:rPr>
      </w:pPr>
      <w:r>
        <w:rPr>
          <w:rFonts w:ascii="BitstreamVeraSans-Roman" w:hAnsi="BitstreamVeraSans-Roman" w:cs="BitstreamVeraSans-Roman"/>
          <w:color w:val="000000"/>
          <w:sz w:val="16"/>
          <w:szCs w:val="16"/>
        </w:rPr>
        <w:t>Chip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6"/>
          <w:szCs w:val="16"/>
        </w:rPr>
      </w:pPr>
      <w:r>
        <w:rPr>
          <w:rFonts w:ascii="BitstreamVeraSans-Roman" w:hAnsi="BitstreamVeraSans-Roman" w:cs="BitstreamVeraSans-Roman"/>
          <w:color w:val="000000"/>
          <w:sz w:val="16"/>
          <w:szCs w:val="16"/>
        </w:rPr>
        <w:t>Integration Level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Oblique" w:hAnsi="BitstreamVeraSans-Oblique" w:cs="BitstreamVeraSans-Oblique"/>
          <w:i/>
          <w:iCs/>
          <w:color w:val="333333"/>
          <w:sz w:val="16"/>
          <w:szCs w:val="16"/>
        </w:rPr>
      </w:pPr>
      <w:r>
        <w:rPr>
          <w:rFonts w:ascii="BitstreamVeraSans-Bold" w:hAnsi="BitstreamVeraSans-Bold" w:cs="BitstreamVeraSans-Bold"/>
          <w:b/>
          <w:bCs/>
          <w:color w:val="333333"/>
          <w:sz w:val="16"/>
          <w:szCs w:val="16"/>
        </w:rPr>
        <w:t xml:space="preserve">SYSTEM - </w:t>
      </w:r>
      <w:r>
        <w:rPr>
          <w:rFonts w:ascii="BitstreamVeraSans-Oblique" w:hAnsi="BitstreamVeraSans-Oblique" w:cs="BitstreamVeraSans-Oblique"/>
          <w:i/>
          <w:iCs/>
          <w:color w:val="333333"/>
          <w:sz w:val="16"/>
          <w:szCs w:val="16"/>
        </w:rPr>
        <w:t>VEHICLE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Oblique" w:hAnsi="BitstreamVeraSans-Oblique" w:cs="BitstreamVeraSans-Oblique"/>
          <w:i/>
          <w:iCs/>
          <w:color w:val="333333"/>
          <w:sz w:val="16"/>
          <w:szCs w:val="16"/>
        </w:rPr>
      </w:pPr>
      <w:r>
        <w:rPr>
          <w:rFonts w:ascii="BitstreamVeraSans-Bold" w:hAnsi="BitstreamVeraSans-Bold" w:cs="BitstreamVeraSans-Bold"/>
          <w:b/>
          <w:bCs/>
          <w:color w:val="333333"/>
          <w:sz w:val="16"/>
          <w:szCs w:val="16"/>
        </w:rPr>
        <w:t xml:space="preserve">DEVICE - </w:t>
      </w:r>
      <w:r>
        <w:rPr>
          <w:rFonts w:ascii="BitstreamVeraSans-Oblique" w:hAnsi="BitstreamVeraSans-Oblique" w:cs="BitstreamVeraSans-Oblique"/>
          <w:i/>
          <w:iCs/>
          <w:color w:val="333333"/>
          <w:sz w:val="16"/>
          <w:szCs w:val="16"/>
        </w:rPr>
        <w:t>ECU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Oblique" w:hAnsi="BitstreamVeraSans-Oblique" w:cs="BitstreamVeraSans-Oblique"/>
          <w:i/>
          <w:iCs/>
          <w:color w:val="333333"/>
          <w:sz w:val="16"/>
          <w:szCs w:val="16"/>
        </w:rPr>
      </w:pPr>
      <w:r>
        <w:rPr>
          <w:rFonts w:ascii="BitstreamVeraSans-Bold" w:hAnsi="BitstreamVeraSans-Bold" w:cs="BitstreamVeraSans-Bold"/>
          <w:b/>
          <w:bCs/>
          <w:color w:val="333333"/>
          <w:sz w:val="16"/>
          <w:szCs w:val="16"/>
        </w:rPr>
        <w:t xml:space="preserve">CHIP - </w:t>
      </w:r>
      <w:r>
        <w:rPr>
          <w:rFonts w:ascii="BitstreamVeraSans-Oblique" w:hAnsi="BitstreamVeraSans-Oblique" w:cs="BitstreamVeraSans-Oblique"/>
          <w:i/>
          <w:iCs/>
          <w:color w:val="333333"/>
          <w:sz w:val="16"/>
          <w:szCs w:val="16"/>
        </w:rPr>
        <w:t>AURIX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374845"/>
          <w:sz w:val="19"/>
          <w:szCs w:val="19"/>
        </w:rPr>
      </w:pPr>
      <w:r>
        <w:rPr>
          <w:rFonts w:ascii="BitstreamVeraSans-Roman" w:hAnsi="BitstreamVeraSans-Roman" w:cs="BitstreamVeraSans-Roman"/>
          <w:color w:val="374845"/>
          <w:sz w:val="19"/>
          <w:szCs w:val="19"/>
        </w:rPr>
        <w:t>IP Core IP Core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374845"/>
          <w:sz w:val="19"/>
          <w:szCs w:val="19"/>
        </w:rPr>
      </w:pPr>
      <w:r>
        <w:rPr>
          <w:rFonts w:ascii="BitstreamVeraSans-Roman" w:hAnsi="BitstreamVeraSans-Roman" w:cs="BitstreamVeraSans-Roman"/>
          <w:color w:val="374845"/>
          <w:sz w:val="19"/>
          <w:szCs w:val="19"/>
        </w:rPr>
        <w:t>IP Core IP Core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374845"/>
          <w:sz w:val="19"/>
          <w:szCs w:val="19"/>
        </w:rPr>
      </w:pPr>
      <w:r>
        <w:rPr>
          <w:rFonts w:ascii="BitstreamVeraSans-Roman" w:hAnsi="BitstreamVeraSans-Roman" w:cs="BitstreamVeraSans-Roman"/>
          <w:color w:val="374845"/>
          <w:sz w:val="19"/>
          <w:szCs w:val="19"/>
        </w:rPr>
        <w:t>Chip Chip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374845"/>
          <w:sz w:val="19"/>
          <w:szCs w:val="19"/>
        </w:rPr>
      </w:pPr>
      <w:r>
        <w:rPr>
          <w:rFonts w:ascii="BitstreamVeraSans-Roman" w:hAnsi="BitstreamVeraSans-Roman" w:cs="BitstreamVeraSans-Roman"/>
          <w:color w:val="374845"/>
          <w:sz w:val="19"/>
          <w:szCs w:val="19"/>
        </w:rPr>
        <w:t>Chip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374845"/>
          <w:sz w:val="19"/>
          <w:szCs w:val="19"/>
        </w:rPr>
      </w:pPr>
      <w:r>
        <w:rPr>
          <w:rFonts w:ascii="BitstreamVeraSans-Roman" w:hAnsi="BitstreamVeraSans-Roman" w:cs="BitstreamVeraSans-Roman"/>
          <w:color w:val="374845"/>
          <w:sz w:val="19"/>
          <w:szCs w:val="19"/>
        </w:rPr>
        <w:t>Device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Oblique" w:hAnsi="BitstreamVeraSans-Oblique" w:cs="BitstreamVeraSans-Oblique"/>
          <w:i/>
          <w:iCs/>
          <w:color w:val="374845"/>
          <w:sz w:val="16"/>
          <w:szCs w:val="16"/>
        </w:rPr>
      </w:pPr>
      <w:r>
        <w:rPr>
          <w:rFonts w:ascii="BitstreamVeraSans-Oblique" w:hAnsi="BitstreamVeraSans-Oblique" w:cs="BitstreamVeraSans-Oblique"/>
          <w:i/>
          <w:iCs/>
          <w:color w:val="374845"/>
          <w:sz w:val="16"/>
          <w:szCs w:val="16"/>
        </w:rPr>
        <w:t>Sensor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374845"/>
          <w:sz w:val="19"/>
          <w:szCs w:val="19"/>
        </w:rPr>
      </w:pPr>
      <w:r>
        <w:rPr>
          <w:rFonts w:ascii="BitstreamVeraSans-Roman" w:hAnsi="BitstreamVeraSans-Roman" w:cs="BitstreamVeraSans-Roman"/>
          <w:color w:val="374845"/>
          <w:sz w:val="19"/>
          <w:szCs w:val="19"/>
        </w:rPr>
        <w:t>Device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Oblique" w:hAnsi="BitstreamVeraSans-Oblique" w:cs="BitstreamVeraSans-Oblique"/>
          <w:i/>
          <w:iCs/>
          <w:color w:val="374845"/>
          <w:sz w:val="16"/>
          <w:szCs w:val="16"/>
        </w:rPr>
      </w:pPr>
      <w:r>
        <w:rPr>
          <w:rFonts w:ascii="BitstreamVeraSans-Oblique" w:hAnsi="BitstreamVeraSans-Oblique" w:cs="BitstreamVeraSans-Oblique"/>
          <w:i/>
          <w:iCs/>
          <w:color w:val="374845"/>
          <w:sz w:val="16"/>
          <w:szCs w:val="16"/>
        </w:rPr>
        <w:t>Accelerator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374845"/>
          <w:sz w:val="19"/>
          <w:szCs w:val="19"/>
        </w:rPr>
      </w:pPr>
      <w:r>
        <w:rPr>
          <w:rFonts w:ascii="BitstreamVeraSans-Roman" w:hAnsi="BitstreamVeraSans-Roman" w:cs="BitstreamVeraSans-Roman"/>
          <w:color w:val="374845"/>
          <w:sz w:val="19"/>
          <w:szCs w:val="19"/>
        </w:rPr>
        <w:t>Device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Figure 2.2: Hierarchy of the implementation layers of the system vehicle with examples.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System-of-systems. </w:t>
      </w:r>
      <w:r>
        <w:rPr>
          <w:rFonts w:ascii="CMSS12" w:hAnsi="CMSS12" w:cs="CMSS12"/>
          <w:color w:val="000000"/>
          <w:sz w:val="24"/>
          <w:szCs w:val="24"/>
        </w:rPr>
        <w:t xml:space="preserve">This level features the two documents </w:t>
      </w:r>
      <w:r>
        <w:rPr>
          <w:rFonts w:ascii="CMSSI12" w:hAnsi="CMSSI12" w:cs="CMSSI12"/>
          <w:color w:val="000000"/>
          <w:sz w:val="24"/>
          <w:szCs w:val="24"/>
        </w:rPr>
        <w:t xml:space="preserve">SoS Description (SoSD) </w:t>
      </w:r>
      <w:r>
        <w:rPr>
          <w:rFonts w:ascii="CMSS12" w:hAnsi="CMSS12" w:cs="CMSS12"/>
          <w:color w:val="000000"/>
          <w:sz w:val="24"/>
          <w:szCs w:val="24"/>
        </w:rPr>
        <w:t>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>SoS Design Description (SoSDD)</w:t>
      </w:r>
      <w:r>
        <w:rPr>
          <w:rFonts w:ascii="CMSS12" w:hAnsi="CMSS12" w:cs="CMSS12"/>
          <w:color w:val="000000"/>
          <w:sz w:val="24"/>
          <w:szCs w:val="24"/>
        </w:rPr>
        <w:t>. They di_er in the amount of information they are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revealing. While the _rst represents only an abstract view, the second also reveals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implementation of the SoS and its technologies [13].</w:t>
      </w:r>
    </w:p>
    <w:p w:rsidR="0036704D" w:rsidRPr="004B561E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  <w:highlight w:val="yellow"/>
          <w:rPrChange w:id="59" w:author="Susanne Ploner" w:date="2015-09-06T09:43:00Z">
            <w:rPr>
              <w:rFonts w:ascii="CMSS12" w:hAnsi="CMSS12" w:cs="CMSS12"/>
              <w:color w:val="000000"/>
              <w:sz w:val="24"/>
              <w:szCs w:val="24"/>
            </w:rPr>
          </w:rPrChange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System. </w:t>
      </w:r>
      <w:r w:rsidRPr="004B561E">
        <w:rPr>
          <w:rFonts w:ascii="CMSS12" w:hAnsi="CMSS12" w:cs="CMSS12"/>
          <w:color w:val="000000"/>
          <w:sz w:val="24"/>
          <w:szCs w:val="24"/>
          <w:highlight w:val="yellow"/>
          <w:rPrChange w:id="60" w:author="Susanne Ploner" w:date="2015-09-06T09:43:00Z">
            <w:rPr>
              <w:rFonts w:ascii="CMSS12" w:hAnsi="CMSS12" w:cs="CMSS12"/>
              <w:color w:val="000000"/>
              <w:sz w:val="24"/>
              <w:szCs w:val="24"/>
            </w:rPr>
          </w:rPrChange>
        </w:rPr>
        <w:t xml:space="preserve">The system level contains with the two documents </w:t>
      </w:r>
      <w:r w:rsidRPr="004B561E">
        <w:rPr>
          <w:rFonts w:ascii="CMSSI12" w:hAnsi="CMSSI12" w:cs="CMSSI12"/>
          <w:color w:val="000000"/>
          <w:sz w:val="24"/>
          <w:szCs w:val="24"/>
          <w:highlight w:val="yellow"/>
          <w:rPrChange w:id="61" w:author="Susanne Ploner" w:date="2015-09-06T09:43:00Z">
            <w:rPr>
              <w:rFonts w:ascii="CMSSI12" w:hAnsi="CMSSI12" w:cs="CMSSI12"/>
              <w:color w:val="000000"/>
              <w:sz w:val="24"/>
              <w:szCs w:val="24"/>
            </w:rPr>
          </w:rPrChange>
        </w:rPr>
        <w:t xml:space="preserve">System Description (SysD) </w:t>
      </w:r>
      <w:r w:rsidRPr="004B561E">
        <w:rPr>
          <w:rFonts w:ascii="CMSS12" w:hAnsi="CMSS12" w:cs="CMSS12"/>
          <w:color w:val="000000"/>
          <w:sz w:val="24"/>
          <w:szCs w:val="24"/>
          <w:highlight w:val="yellow"/>
          <w:rPrChange w:id="62" w:author="Susanne Ploner" w:date="2015-09-06T09:43:00Z">
            <w:rPr>
              <w:rFonts w:ascii="CMSS12" w:hAnsi="CMSS12" w:cs="CMSS12"/>
              <w:color w:val="000000"/>
              <w:sz w:val="24"/>
              <w:szCs w:val="24"/>
            </w:rPr>
          </w:rPrChange>
        </w:rPr>
        <w:t>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 w:rsidRPr="004B561E">
        <w:rPr>
          <w:rFonts w:ascii="CMSSI12" w:hAnsi="CMSSI12" w:cs="CMSSI12"/>
          <w:color w:val="000000"/>
          <w:sz w:val="24"/>
          <w:szCs w:val="24"/>
          <w:highlight w:val="yellow"/>
          <w:rPrChange w:id="63" w:author="Susanne Ploner" w:date="2015-09-06T09:43:00Z">
            <w:rPr>
              <w:rFonts w:ascii="CMSSI12" w:hAnsi="CMSSI12" w:cs="CMSSI12"/>
              <w:color w:val="000000"/>
              <w:sz w:val="24"/>
              <w:szCs w:val="24"/>
            </w:rPr>
          </w:rPrChange>
        </w:rPr>
        <w:t>System Design Description (SysDD)</w:t>
      </w:r>
      <w:r>
        <w:rPr>
          <w:rFonts w:ascii="CMSS12" w:hAnsi="CMSS12" w:cs="CMSS12"/>
          <w:color w:val="000000"/>
          <w:sz w:val="24"/>
          <w:szCs w:val="24"/>
        </w:rPr>
        <w:t xml:space="preserve">. </w:t>
      </w:r>
      <w:ins w:id="64" w:author="Susanne Ploner" w:date="2015-09-06T09:44:00Z">
        <w:r w:rsidR="004B561E">
          <w:rPr>
            <w:rFonts w:ascii="CMSS12" w:hAnsi="CMSS12" w:cs="CMSS12"/>
            <w:color w:val="000000"/>
            <w:sz w:val="24"/>
            <w:szCs w:val="24"/>
          </w:rPr>
          <w:t xml:space="preserve">Similarly to </w:t>
        </w:r>
      </w:ins>
      <w:del w:id="65" w:author="Susanne Ploner" w:date="2015-09-06T09:44:00Z">
        <w:r w:rsidDel="004B561E">
          <w:rPr>
            <w:rFonts w:ascii="CMSS12" w:hAnsi="CMSS12" w:cs="CMSS12"/>
            <w:color w:val="000000"/>
            <w:sz w:val="24"/>
            <w:szCs w:val="24"/>
          </w:rPr>
          <w:delText>Same as at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the SoS level the _rst one features 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kind of black box opacity and the second a white box view [13].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Service. </w:t>
      </w:r>
      <w:r>
        <w:rPr>
          <w:rFonts w:ascii="CMSS12" w:hAnsi="CMSS12" w:cs="CMSS12"/>
          <w:color w:val="000000"/>
          <w:sz w:val="24"/>
          <w:szCs w:val="24"/>
        </w:rPr>
        <w:t xml:space="preserve">The service level contains the four documents </w:t>
      </w:r>
      <w:r>
        <w:rPr>
          <w:rFonts w:ascii="CMSSI12" w:hAnsi="CMSSI12" w:cs="CMSSI12"/>
          <w:color w:val="000000"/>
          <w:sz w:val="24"/>
          <w:szCs w:val="24"/>
        </w:rPr>
        <w:t>Service Description (SD)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>Interface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>Design Description (IDD)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 xml:space="preserve">Communication Pro_le (CP) </w:t>
      </w:r>
      <w:r>
        <w:rPr>
          <w:rFonts w:ascii="CMSS12" w:hAnsi="CMSS12" w:cs="CMSS12"/>
          <w:color w:val="000000"/>
          <w:sz w:val="24"/>
          <w:szCs w:val="24"/>
        </w:rPr>
        <w:t xml:space="preserve">and </w:t>
      </w:r>
      <w:r>
        <w:rPr>
          <w:rFonts w:ascii="CMSSI12" w:hAnsi="CMSSI12" w:cs="CMSSI12"/>
          <w:color w:val="000000"/>
          <w:sz w:val="24"/>
          <w:szCs w:val="24"/>
        </w:rPr>
        <w:t>Semantic Pro_le (SP)</w:t>
      </w:r>
      <w:r>
        <w:rPr>
          <w:rFonts w:ascii="CMSS12" w:hAnsi="CMSS12" w:cs="CMSS12"/>
          <w:color w:val="000000"/>
          <w:sz w:val="24"/>
          <w:szCs w:val="24"/>
        </w:rPr>
        <w:t>.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service description is referred to in section 2.3.2.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All these documents exist as templates which should be _lled out during the development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process of a system. They should feature a XML like style in order to be human and machine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readable at the same time.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fully developed systems can then be constituted to a SoS by an underlying cloud,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as depicted in _gure 2.4. All the system have speci_ed and standardised interfaces 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work together by means of three core services, denoted </w:t>
      </w:r>
      <w:r>
        <w:rPr>
          <w:rFonts w:ascii="CMSSI12" w:hAnsi="CMSSI12" w:cs="CMSSI12"/>
          <w:color w:val="000000"/>
          <w:sz w:val="24"/>
          <w:szCs w:val="24"/>
        </w:rPr>
        <w:t>Information Assurance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>Information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6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Figure 2.3: Relation of System, SoS and Service to one another [14].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 xml:space="preserve">Infrastructure </w:t>
      </w:r>
      <w:r>
        <w:rPr>
          <w:rFonts w:ascii="CMSS12" w:hAnsi="CMSS12" w:cs="CMSS12"/>
          <w:color w:val="000000"/>
          <w:sz w:val="24"/>
          <w:szCs w:val="24"/>
        </w:rPr>
        <w:t xml:space="preserve">and </w:t>
      </w:r>
      <w:r>
        <w:rPr>
          <w:rFonts w:ascii="CMSSI12" w:hAnsi="CMSSI12" w:cs="CMSSI12"/>
          <w:color w:val="000000"/>
          <w:sz w:val="24"/>
          <w:szCs w:val="24"/>
        </w:rPr>
        <w:t>System Management</w:t>
      </w:r>
      <w:r>
        <w:rPr>
          <w:rFonts w:ascii="CMSS12" w:hAnsi="CMSS12" w:cs="CMSS12"/>
          <w:color w:val="000000"/>
          <w:sz w:val="24"/>
          <w:szCs w:val="24"/>
        </w:rPr>
        <w:t>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Information Assurance (IA). </w:t>
      </w:r>
      <w:r>
        <w:rPr>
          <w:rFonts w:ascii="CMSS12" w:hAnsi="CMSS12" w:cs="CMSS12"/>
          <w:color w:val="000000"/>
          <w:sz w:val="24"/>
          <w:szCs w:val="24"/>
        </w:rPr>
        <w:t>This service is responsible for providing secure information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exchange through authorization and authentication [14].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Information Infrastructure (II). </w:t>
      </w:r>
      <w:r>
        <w:rPr>
          <w:rFonts w:ascii="CMSS12" w:hAnsi="CMSS12" w:cs="CMSS12"/>
          <w:color w:val="000000"/>
          <w:sz w:val="24"/>
          <w:szCs w:val="24"/>
        </w:rPr>
        <w:t>The II service enables the listing of the services in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service repository (cf. section 2.5.2) and their discoverability [14].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System Management (SM). </w:t>
      </w:r>
      <w:r>
        <w:rPr>
          <w:rFonts w:ascii="CMSS12" w:hAnsi="CMSS12" w:cs="CMSS12"/>
          <w:color w:val="000000"/>
          <w:sz w:val="24"/>
          <w:szCs w:val="24"/>
        </w:rPr>
        <w:t>This is the core service for the SoS composition and features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logging and monitoring abilities [14].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When comparing these two approaches by GENESYS and ARROWHEAD, it becomes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obvious that the latter has a quite abstract point of view</w:t>
      </w:r>
      <w:del w:id="66" w:author="Susanne Ploner" w:date="2015-09-06T09:46:00Z">
        <w:r w:rsidDel="004B561E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which is biased towards SoA, while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approach by GENESYS is much more static and hardware oriented.</w:t>
      </w:r>
    </w:p>
    <w:p w:rsidR="004B561E" w:rsidRDefault="004B561E" w:rsidP="0036704D">
      <w:pPr>
        <w:autoSpaceDE w:val="0"/>
        <w:autoSpaceDN w:val="0"/>
        <w:adjustRightInd w:val="0"/>
        <w:spacing w:after="0" w:line="240" w:lineRule="auto"/>
        <w:rPr>
          <w:ins w:id="67" w:author="Susanne Ploner" w:date="2015-09-06T09:46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2.1.4 Embedded System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Embedded systems (ES) are computational modules integrated to physical devices and equipment.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They have a prede_ned set of tasks and requirements and are capable of processing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information [15] [16, p.xiii]. Compared to general-purpose computation systems ES usually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dispose of less processing resources and come with narrower operation ranges. But at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same time they feature a high e_ciency by optimally managing the available resources [17,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p.283] [16, p.5]. Also, their presence is usually quite unobtrusive, because instead of mouse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7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5"/>
          <w:szCs w:val="15"/>
        </w:rPr>
      </w:pPr>
      <w:r>
        <w:rPr>
          <w:rFonts w:ascii="Calibri" w:hAnsi="Calibri" w:cs="Calibri"/>
          <w:color w:val="000000"/>
          <w:sz w:val="15"/>
          <w:szCs w:val="15"/>
        </w:rPr>
        <w:t>www.arrowhead.eu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67"/>
          <w:szCs w:val="67"/>
        </w:rPr>
      </w:pPr>
      <w:r>
        <w:rPr>
          <w:rFonts w:ascii="Calibri" w:hAnsi="Calibri" w:cs="Calibri"/>
          <w:color w:val="000000"/>
          <w:sz w:val="67"/>
          <w:szCs w:val="67"/>
        </w:rPr>
        <w:t>Arrowhead Framework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8"/>
          <w:szCs w:val="38"/>
        </w:rPr>
      </w:pPr>
      <w:r>
        <w:rPr>
          <w:rFonts w:ascii="Calibri" w:hAnsi="Calibri" w:cs="Calibri"/>
          <w:color w:val="000000"/>
          <w:sz w:val="38"/>
          <w:szCs w:val="38"/>
        </w:rPr>
        <w:t>Common systems and components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62626"/>
        </w:rPr>
      </w:pPr>
      <w:r>
        <w:rPr>
          <w:rFonts w:ascii="ArialMT" w:hAnsi="ArialMT" w:cs="ArialMT"/>
          <w:color w:val="262626"/>
        </w:rPr>
        <w:t>ARROWHEAD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62626"/>
        </w:rPr>
      </w:pPr>
      <w:r>
        <w:rPr>
          <w:rFonts w:ascii="ArialMT" w:hAnsi="ArialMT" w:cs="ArialMT"/>
          <w:color w:val="262626"/>
        </w:rPr>
        <w:t>FRAMEWORK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62626"/>
        </w:rPr>
      </w:pPr>
      <w:r>
        <w:rPr>
          <w:rFonts w:ascii="ArialMT" w:hAnsi="ArialMT" w:cs="ArialMT"/>
          <w:color w:val="262626"/>
        </w:rPr>
        <w:t>COMPLIANT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62626"/>
        </w:rPr>
      </w:pPr>
      <w:r>
        <w:rPr>
          <w:rFonts w:ascii="ArialMT" w:hAnsi="ArialMT" w:cs="ArialMT"/>
          <w:color w:val="262626"/>
        </w:rPr>
        <w:t>NETWORK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1"/>
          <w:szCs w:val="11"/>
        </w:rPr>
      </w:pPr>
      <w:r>
        <w:rPr>
          <w:rFonts w:ascii="ArialMT" w:hAnsi="ArialMT" w:cs="ArialMT"/>
          <w:color w:val="000000"/>
          <w:sz w:val="11"/>
          <w:szCs w:val="11"/>
        </w:rPr>
        <w:t>IA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1"/>
          <w:szCs w:val="11"/>
        </w:rPr>
      </w:pPr>
      <w:r>
        <w:rPr>
          <w:rFonts w:ascii="ArialMT" w:hAnsi="ArialMT" w:cs="ArialMT"/>
          <w:color w:val="000000"/>
          <w:sz w:val="11"/>
          <w:szCs w:val="11"/>
        </w:rPr>
        <w:t>SM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1"/>
          <w:szCs w:val="11"/>
        </w:rPr>
      </w:pPr>
      <w:r>
        <w:rPr>
          <w:rFonts w:ascii="ArialMT" w:hAnsi="ArialMT" w:cs="ArialMT"/>
          <w:color w:val="000000"/>
          <w:sz w:val="11"/>
          <w:szCs w:val="11"/>
        </w:rPr>
        <w:t>II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>
        <w:rPr>
          <w:rFonts w:ascii="Calibri" w:hAnsi="Calibri" w:cs="Calibri"/>
          <w:color w:val="000000"/>
          <w:sz w:val="19"/>
          <w:szCs w:val="19"/>
        </w:rPr>
        <w:t>Application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>
        <w:rPr>
          <w:rFonts w:ascii="Calibri" w:hAnsi="Calibri" w:cs="Calibri"/>
          <w:color w:val="000000"/>
          <w:sz w:val="19"/>
          <w:szCs w:val="19"/>
        </w:rPr>
        <w:t>system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>
        <w:rPr>
          <w:rFonts w:ascii="Calibri" w:hAnsi="Calibri" w:cs="Calibri"/>
          <w:color w:val="000000"/>
          <w:sz w:val="19"/>
          <w:szCs w:val="19"/>
        </w:rPr>
        <w:t>Application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>
        <w:rPr>
          <w:rFonts w:ascii="Calibri" w:hAnsi="Calibri" w:cs="Calibri"/>
          <w:color w:val="000000"/>
          <w:sz w:val="19"/>
          <w:szCs w:val="19"/>
        </w:rPr>
        <w:t>system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>
        <w:rPr>
          <w:rFonts w:ascii="Calibri" w:hAnsi="Calibri" w:cs="Calibri"/>
          <w:color w:val="000000"/>
          <w:sz w:val="19"/>
          <w:szCs w:val="19"/>
        </w:rPr>
        <w:t>Application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>
        <w:rPr>
          <w:rFonts w:ascii="Calibri" w:hAnsi="Calibri" w:cs="Calibri"/>
          <w:color w:val="000000"/>
          <w:sz w:val="19"/>
          <w:szCs w:val="19"/>
        </w:rPr>
        <w:t>system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>
        <w:rPr>
          <w:rFonts w:ascii="Calibri" w:hAnsi="Calibri" w:cs="Calibri"/>
          <w:color w:val="000000"/>
          <w:sz w:val="19"/>
          <w:szCs w:val="19"/>
        </w:rPr>
        <w:t>Application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>
        <w:rPr>
          <w:rFonts w:ascii="Calibri" w:hAnsi="Calibri" w:cs="Calibri"/>
          <w:color w:val="000000"/>
          <w:sz w:val="19"/>
          <w:szCs w:val="19"/>
        </w:rPr>
        <w:t>system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>
        <w:rPr>
          <w:rFonts w:ascii="Calibri" w:hAnsi="Calibri" w:cs="Calibri"/>
          <w:color w:val="000000"/>
          <w:sz w:val="19"/>
          <w:szCs w:val="19"/>
        </w:rPr>
        <w:t>Application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>
        <w:rPr>
          <w:rFonts w:ascii="Calibri" w:hAnsi="Calibri" w:cs="Calibri"/>
          <w:color w:val="000000"/>
          <w:sz w:val="19"/>
          <w:szCs w:val="19"/>
        </w:rPr>
        <w:t>system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>
        <w:rPr>
          <w:rFonts w:ascii="Calibri" w:hAnsi="Calibri" w:cs="Calibri"/>
          <w:color w:val="000000"/>
          <w:sz w:val="19"/>
          <w:szCs w:val="19"/>
        </w:rPr>
        <w:t>Application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>
        <w:rPr>
          <w:rFonts w:ascii="Calibri" w:hAnsi="Calibri" w:cs="Calibri"/>
          <w:color w:val="000000"/>
          <w:sz w:val="19"/>
          <w:szCs w:val="19"/>
        </w:rPr>
        <w:t>system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Figure 2.4: Implementation example of the Arrowhead framework [14].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and keyboard the user typical interface consists of input devices like buttons, steering wheels,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or pedals.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ESs are reactive systems, wh</w:t>
      </w:r>
      <w:ins w:id="68" w:author="Susanne Ploner" w:date="2015-09-06T09:47:00Z">
        <w:r w:rsidR="002E6A29">
          <w:rPr>
            <w:rFonts w:ascii="CMSS12" w:hAnsi="CMSS12" w:cs="CMSS12"/>
            <w:color w:val="000000"/>
            <w:sz w:val="24"/>
            <w:szCs w:val="24"/>
          </w:rPr>
          <w:t>hich</w:t>
        </w:r>
      </w:ins>
      <w:del w:id="69" w:author="Susanne Ploner" w:date="2015-09-06T09:47:00Z">
        <w:r w:rsidDel="002E6A29">
          <w:rPr>
            <w:rFonts w:ascii="CMSS12" w:hAnsi="CMSS12" w:cs="CMSS12"/>
            <w:color w:val="000000"/>
            <w:sz w:val="24"/>
            <w:szCs w:val="24"/>
          </w:rPr>
          <w:delText>at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means that they perform a continuous interaction with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environment. The connection to the physical environment is realised by means of sensors,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responsible for collecting information, and actuators for performing the actual reaction [16,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p.8-9]. During operation, ESs are in a certain state and waiting for input. When provided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with that, they perform computations and generate an output</w:t>
      </w:r>
      <w:del w:id="70" w:author="Susanne Ploner" w:date="2015-09-06T09:48:00Z">
        <w:r w:rsidDel="002E6A29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which is handed back to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environment [16, p.9]. In safety-critical applications, issues like </w:t>
      </w:r>
      <w:r>
        <w:rPr>
          <w:rFonts w:ascii="CMSSI12" w:hAnsi="CMSSI12" w:cs="CMSSI12"/>
          <w:color w:val="000000"/>
          <w:sz w:val="24"/>
          <w:szCs w:val="24"/>
        </w:rPr>
        <w:t>time constraints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>dependability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and </w:t>
      </w:r>
      <w:r>
        <w:rPr>
          <w:rFonts w:ascii="CMSSI12" w:hAnsi="CMSSI12" w:cs="CMSSI12"/>
          <w:color w:val="000000"/>
          <w:sz w:val="24"/>
          <w:szCs w:val="24"/>
        </w:rPr>
        <w:t xml:space="preserve">e_ciency requirements </w:t>
      </w:r>
      <w:r>
        <w:rPr>
          <w:rFonts w:ascii="CMSS12" w:hAnsi="CMSS12" w:cs="CMSS12"/>
          <w:color w:val="000000"/>
          <w:sz w:val="24"/>
          <w:szCs w:val="24"/>
        </w:rPr>
        <w:t>also have to be considered.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Time constraints. </w:t>
      </w:r>
      <w:r>
        <w:rPr>
          <w:rFonts w:ascii="CMSS12" w:hAnsi="CMSS12" w:cs="CMSS12"/>
          <w:color w:val="000000"/>
          <w:sz w:val="24"/>
          <w:szCs w:val="24"/>
        </w:rPr>
        <w:t xml:space="preserve">One challenge of ESs is the meeting of so called </w:t>
      </w:r>
      <w:r>
        <w:rPr>
          <w:rFonts w:ascii="CMSSI12" w:hAnsi="CMSSI12" w:cs="CMSSI12"/>
          <w:color w:val="000000"/>
          <w:sz w:val="24"/>
          <w:szCs w:val="24"/>
        </w:rPr>
        <w:t>time constraints</w:t>
      </w:r>
      <w:r>
        <w:rPr>
          <w:rFonts w:ascii="CMSS12" w:hAnsi="CMSS12" w:cs="CMSS12"/>
          <w:color w:val="000000"/>
          <w:sz w:val="24"/>
          <w:szCs w:val="24"/>
        </w:rPr>
        <w:t>, which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basically means the conduction of a computation within a given period of time [16,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p.8-9] [15]. Kopetz [18] states \A time-constraint is called hard if not meeting that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constraint could result in a catastrophe."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Dependability. </w:t>
      </w:r>
      <w:r>
        <w:rPr>
          <w:rFonts w:ascii="CMSS12" w:hAnsi="CMSS12" w:cs="CMSS12"/>
          <w:color w:val="000000"/>
          <w:sz w:val="24"/>
          <w:szCs w:val="24"/>
        </w:rPr>
        <w:t>ESs, operating in safety-critical environment like nuclear power plants, cars,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trains or aircraft, must be </w:t>
      </w:r>
      <w:r>
        <w:rPr>
          <w:rFonts w:ascii="CMSSI12" w:hAnsi="CMSSI12" w:cs="CMSSI12"/>
          <w:color w:val="000000"/>
          <w:sz w:val="24"/>
          <w:szCs w:val="24"/>
        </w:rPr>
        <w:t>dependable</w:t>
      </w:r>
      <w:r>
        <w:rPr>
          <w:rFonts w:ascii="CMSS12" w:hAnsi="CMSS12" w:cs="CMSS12"/>
          <w:color w:val="000000"/>
          <w:sz w:val="24"/>
          <w:szCs w:val="24"/>
        </w:rPr>
        <w:t>, for they are directly connected to the environment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and have immediate impact on it. The dependability can be split up in further aspects,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which are </w:t>
      </w:r>
      <w:r>
        <w:rPr>
          <w:rFonts w:ascii="CMSSI12" w:hAnsi="CMSSI12" w:cs="CMSSI12"/>
          <w:color w:val="000000"/>
          <w:sz w:val="24"/>
          <w:szCs w:val="24"/>
        </w:rPr>
        <w:t xml:space="preserve">reliability </w:t>
      </w:r>
      <w:r>
        <w:rPr>
          <w:rFonts w:ascii="CMSS12" w:hAnsi="CMSS12" w:cs="CMSS12"/>
          <w:color w:val="000000"/>
          <w:sz w:val="24"/>
          <w:szCs w:val="24"/>
        </w:rPr>
        <w:t xml:space="preserve">(cf. section 2.6.1), </w:t>
      </w:r>
      <w:r>
        <w:rPr>
          <w:rFonts w:ascii="CMSSI12" w:hAnsi="CMSSI12" w:cs="CMSSI12"/>
          <w:color w:val="000000"/>
          <w:sz w:val="24"/>
          <w:szCs w:val="24"/>
        </w:rPr>
        <w:t>maintainability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 xml:space="preserve">availability </w:t>
      </w:r>
      <w:r>
        <w:rPr>
          <w:rFonts w:ascii="CMSS12" w:hAnsi="CMSS12" w:cs="CMSS12"/>
          <w:color w:val="000000"/>
          <w:sz w:val="24"/>
          <w:szCs w:val="24"/>
        </w:rPr>
        <w:t>(cf. section 2.6.2),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 xml:space="preserve">safety </w:t>
      </w:r>
      <w:r>
        <w:rPr>
          <w:rFonts w:ascii="CMSS12" w:hAnsi="CMSS12" w:cs="CMSS12"/>
          <w:color w:val="000000"/>
          <w:sz w:val="24"/>
          <w:szCs w:val="24"/>
        </w:rPr>
        <w:t xml:space="preserve">(cf. chapter 2.7) and </w:t>
      </w:r>
      <w:r>
        <w:rPr>
          <w:rFonts w:ascii="CMSSI12" w:hAnsi="CMSSI12" w:cs="CMSSI12"/>
          <w:color w:val="000000"/>
          <w:sz w:val="24"/>
          <w:szCs w:val="24"/>
        </w:rPr>
        <w:t xml:space="preserve">security </w:t>
      </w:r>
      <w:r>
        <w:rPr>
          <w:rFonts w:ascii="CMSS12" w:hAnsi="CMSS12" w:cs="CMSS12"/>
          <w:color w:val="000000"/>
          <w:sz w:val="24"/>
          <w:szCs w:val="24"/>
        </w:rPr>
        <w:t>[16, p.4-5].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E_ciency requirements. </w:t>
      </w:r>
      <w:r>
        <w:rPr>
          <w:rFonts w:ascii="CMSS12" w:hAnsi="CMSS12" w:cs="CMSS12"/>
          <w:color w:val="000000"/>
          <w:sz w:val="24"/>
          <w:szCs w:val="24"/>
        </w:rPr>
        <w:t>E_ciency is a key concept of ESs and is concerned with provid-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8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ing a maximum computation performance while minimizing the required energy.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e_ciency is measured in operations per Joule and has been been increasing almost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exponentially </w:t>
      </w:r>
      <w:ins w:id="71" w:author="Susanne Ploner" w:date="2015-09-06T09:49:00Z">
        <w:r w:rsidR="002E6A29">
          <w:rPr>
            <w:rFonts w:ascii="CMSS12" w:hAnsi="CMSS12" w:cs="CMSS12"/>
            <w:color w:val="000000"/>
            <w:sz w:val="24"/>
            <w:szCs w:val="24"/>
          </w:rPr>
          <w:t xml:space="preserve">over </w:t>
        </w:r>
      </w:ins>
      <w:del w:id="72" w:author="Susanne Ploner" w:date="2015-09-06T09:49:00Z">
        <w:r w:rsidDel="002E6A29">
          <w:rPr>
            <w:rFonts w:ascii="CMSS12" w:hAnsi="CMSS12" w:cs="CMSS12"/>
            <w:color w:val="000000"/>
            <w:sz w:val="24"/>
            <w:szCs w:val="24"/>
          </w:rPr>
          <w:delText>during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the last twenty years [16].</w:t>
      </w:r>
    </w:p>
    <w:p w:rsidR="002E6A29" w:rsidRDefault="002E6A29" w:rsidP="0036704D">
      <w:pPr>
        <w:autoSpaceDE w:val="0"/>
        <w:autoSpaceDN w:val="0"/>
        <w:adjustRightInd w:val="0"/>
        <w:spacing w:after="0" w:line="240" w:lineRule="auto"/>
        <w:rPr>
          <w:ins w:id="73" w:author="Susanne Ploner" w:date="2015-09-06T09:48:00Z"/>
          <w:rFonts w:ascii="CMSSBX10" w:hAnsi="CMSSBX10" w:cs="CMSSBX10"/>
          <w:color w:val="000000"/>
          <w:sz w:val="34"/>
          <w:szCs w:val="34"/>
        </w:rPr>
      </w:pPr>
    </w:p>
    <w:p w:rsidR="002E6A29" w:rsidRDefault="002E6A29" w:rsidP="0036704D">
      <w:pPr>
        <w:autoSpaceDE w:val="0"/>
        <w:autoSpaceDN w:val="0"/>
        <w:adjustRightInd w:val="0"/>
        <w:spacing w:after="0" w:line="240" w:lineRule="auto"/>
        <w:rPr>
          <w:ins w:id="74" w:author="Susanne Ploner" w:date="2015-09-06T09:49:00Z"/>
          <w:rFonts w:ascii="CMSSBX10" w:hAnsi="CMSSBX10" w:cs="CMSSBX10"/>
          <w:color w:val="000000"/>
          <w:sz w:val="34"/>
          <w:szCs w:val="34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34"/>
          <w:szCs w:val="34"/>
        </w:rPr>
      </w:pPr>
      <w:r>
        <w:rPr>
          <w:rFonts w:ascii="CMSSBX10" w:hAnsi="CMSSBX10" w:cs="CMSSBX10"/>
          <w:color w:val="000000"/>
          <w:sz w:val="34"/>
          <w:szCs w:val="34"/>
        </w:rPr>
        <w:t>2.2 Component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term component often appears in connection with SoA and frequently leads to confusion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when it is put on a level with service (cf. chapter 2.3). This ambiguity is a result of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historic development of the SoA as successor of the component based software engineering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(CBSE).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Obermaisser and Kopetz state that a component is a software or hardware unit that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performs a speci_ed computation within a given period of time [11, p.38] and communicates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with other components by means of dedicated interfaces (cf. section 2.2.1). Like systems,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components are hierarchical and therefore dependent on the point of view. Hence, a quantity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of components may be seen as a single component from a di_erent point of view.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ISO 26262 standard is in accordance with this de_nition and describes a component as \nonsystem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level element that is logically and technically separable and is comprised of more than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one hardware part or one or more software units" [4].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In contrast to that, a component is </w:t>
      </w:r>
      <w:ins w:id="75" w:author="Susanne Ploner" w:date="2015-09-06T09:50:00Z">
        <w:r w:rsidR="002E6A29">
          <w:rPr>
            <w:rFonts w:ascii="CMSS12" w:hAnsi="CMSS12" w:cs="CMSS12"/>
            <w:color w:val="000000"/>
            <w:sz w:val="24"/>
            <w:szCs w:val="24"/>
          </w:rPr>
          <w:t>explicitly</w:t>
        </w:r>
        <w:r w:rsidR="002E6A29">
          <w:rPr>
            <w:rFonts w:ascii="CMSS12" w:hAnsi="CMSS12" w:cs="CMSS12"/>
            <w:color w:val="000000"/>
            <w:sz w:val="24"/>
            <w:szCs w:val="24"/>
          </w:rPr>
          <w:t xml:space="preserve"> </w:t>
        </w:r>
      </w:ins>
      <w:r>
        <w:rPr>
          <w:rFonts w:ascii="CMSS12" w:hAnsi="CMSS12" w:cs="CMSS12"/>
          <w:color w:val="000000"/>
          <w:sz w:val="24"/>
          <w:szCs w:val="24"/>
        </w:rPr>
        <w:t xml:space="preserve">referred to </w:t>
      </w:r>
      <w:del w:id="76" w:author="Susanne Ploner" w:date="2015-09-06T09:50:00Z">
        <w:r w:rsidDel="002E6A29">
          <w:rPr>
            <w:rFonts w:ascii="CMSS12" w:hAnsi="CMSS12" w:cs="CMSS12"/>
            <w:color w:val="000000"/>
            <w:sz w:val="24"/>
            <w:szCs w:val="24"/>
          </w:rPr>
          <w:delText xml:space="preserve">explicitly </w:delText>
        </w:r>
      </w:del>
      <w:r>
        <w:rPr>
          <w:rFonts w:ascii="CMSS12" w:hAnsi="CMSS12" w:cs="CMSS12"/>
          <w:color w:val="000000"/>
          <w:sz w:val="24"/>
          <w:szCs w:val="24"/>
        </w:rPr>
        <w:t>as a piece of software by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AUTOSAR: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\Software-Components are architectural elements that provide and/or require interfaces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and are connected to each other through the Virtual Function Bus to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ful_ll architectural responsibilities" [12].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Hence, a software component (SW-C) is an encapsulation of parts of the automotive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functionality. There is no speci_c granularity dictated, meaning that an AUTOSAR software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component might be either a \small, reusable piece of functionality (such as a _lter) or 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larger block encapsulating an entire subsystem" [19].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A component is a logical and technical separable hardware or software unit that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is capable of performing a speci_c computation.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It o_ers an abstraction that simpli_es the understanding of complex systems.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Accordingly, components are hierarchical, meaning that they may be composed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9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to other, larger, components.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As suggested by this de_nition</w:t>
      </w:r>
      <w:ins w:id="77" w:author="Susanne Ploner" w:date="2015-09-06T09:51:00Z">
        <w:r w:rsidR="002E6A29">
          <w:rPr>
            <w:rFonts w:ascii="CMSS12" w:hAnsi="CMSS12" w:cs="CMSS12"/>
            <w:color w:val="000000"/>
            <w:sz w:val="24"/>
            <w:szCs w:val="24"/>
          </w:rPr>
          <w:t>,</w:t>
        </w:r>
      </w:ins>
      <w:r>
        <w:rPr>
          <w:rFonts w:ascii="CMSS12" w:hAnsi="CMSS12" w:cs="CMSS12"/>
          <w:color w:val="000000"/>
          <w:sz w:val="24"/>
          <w:szCs w:val="24"/>
        </w:rPr>
        <w:t xml:space="preserve"> the term component may be used for both, software 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hardware. A component can be seen as black box, meaning that the more or less complex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internal structure is invisible or </w:t>
      </w:r>
      <w:del w:id="78" w:author="Susanne Ploner" w:date="2015-09-06T09:51:00Z">
        <w:r w:rsidDel="002E6A29">
          <w:rPr>
            <w:rFonts w:ascii="CMSS12" w:hAnsi="CMSS12" w:cs="CMSS12"/>
            <w:color w:val="000000"/>
            <w:sz w:val="24"/>
            <w:szCs w:val="24"/>
          </w:rPr>
          <w:delText>not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of </w:t>
      </w:r>
      <w:ins w:id="79" w:author="Susanne Ploner" w:date="2015-09-06T09:51:00Z">
        <w:r w:rsidR="002E6A29">
          <w:rPr>
            <w:rFonts w:ascii="CMSS12" w:hAnsi="CMSS12" w:cs="CMSS12"/>
            <w:color w:val="000000"/>
            <w:sz w:val="24"/>
            <w:szCs w:val="24"/>
          </w:rPr>
          <w:t xml:space="preserve">no </w:t>
        </w:r>
      </w:ins>
      <w:r>
        <w:rPr>
          <w:rFonts w:ascii="CMSS12" w:hAnsi="CMSS12" w:cs="CMSS12"/>
          <w:color w:val="000000"/>
          <w:sz w:val="24"/>
          <w:szCs w:val="24"/>
        </w:rPr>
        <w:t>concern for the user. Hence, other components stay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una_ected from modi_cations of this internal structure, given that the behaviour at the </w:t>
      </w:r>
      <w:r>
        <w:rPr>
          <w:rFonts w:ascii="CMSSI12" w:hAnsi="CMSSI12" w:cs="CMSSI12"/>
          <w:color w:val="000000"/>
          <w:sz w:val="24"/>
          <w:szCs w:val="24"/>
        </w:rPr>
        <w:t>Linking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 xml:space="preserve">Interface </w:t>
      </w:r>
      <w:r>
        <w:rPr>
          <w:rFonts w:ascii="CMSS12" w:hAnsi="CMSS12" w:cs="CMSS12"/>
          <w:color w:val="000000"/>
          <w:sz w:val="24"/>
          <w:szCs w:val="24"/>
        </w:rPr>
        <w:t>(cf. section 2.2.1) remains unchanged [11, p.38-39] [20] [21]. As a self-contained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subsystem, a component can be developed and tested independently and later be used as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building block for systems or higher level components. In other words, the components can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be described as the basic building blocks of a system [22].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Nevertheless, not everything is a component. According to Sametinger [21, p.2-3], an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algorithm in a book is not a component, but it has to be implemented by means of an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arbitrary programming language and equipped with well-de_ned interfaces in order to become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 component.</w:t>
      </w:r>
    </w:p>
    <w:p w:rsidR="002E6A29" w:rsidRDefault="002E6A29" w:rsidP="0036704D">
      <w:pPr>
        <w:autoSpaceDE w:val="0"/>
        <w:autoSpaceDN w:val="0"/>
        <w:adjustRightInd w:val="0"/>
        <w:spacing w:after="0" w:line="240" w:lineRule="auto"/>
        <w:rPr>
          <w:ins w:id="80" w:author="Susanne Ploner" w:date="2015-09-06T09:52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2.2.1 Component Interfaces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interfaces are necessary for any interaction with other system elements. Following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de_nition from Obermaisser and Kopetz, each component may dispose of up to four interfaces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for communication with other entities. The </w:t>
      </w:r>
      <w:r>
        <w:rPr>
          <w:rFonts w:ascii="CMSSI12" w:hAnsi="CMSSI12" w:cs="CMSSI12"/>
          <w:color w:val="000000"/>
          <w:sz w:val="24"/>
          <w:szCs w:val="24"/>
        </w:rPr>
        <w:t>Linking Interface</w:t>
      </w:r>
      <w:r>
        <w:rPr>
          <w:rFonts w:ascii="CMSS12" w:hAnsi="CMSS12" w:cs="CMSS12"/>
          <w:color w:val="000000"/>
          <w:sz w:val="24"/>
          <w:szCs w:val="24"/>
        </w:rPr>
        <w:t xml:space="preserve">, the </w:t>
      </w:r>
      <w:r>
        <w:rPr>
          <w:rFonts w:ascii="CMSSI12" w:hAnsi="CMSSI12" w:cs="CMSSI12"/>
          <w:color w:val="000000"/>
          <w:sz w:val="24"/>
          <w:szCs w:val="24"/>
        </w:rPr>
        <w:t xml:space="preserve">Local Interfaces </w:t>
      </w:r>
      <w:r>
        <w:rPr>
          <w:rFonts w:ascii="CMSS12" w:hAnsi="CMSS12" w:cs="CMSS12"/>
          <w:color w:val="000000"/>
          <w:sz w:val="24"/>
          <w:szCs w:val="24"/>
        </w:rPr>
        <w:t>and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 xml:space="preserve">Technology Independent- </w:t>
      </w:r>
      <w:r>
        <w:rPr>
          <w:rFonts w:ascii="CMSS12" w:hAnsi="CMSS12" w:cs="CMSS12"/>
          <w:color w:val="000000"/>
          <w:sz w:val="24"/>
          <w:szCs w:val="24"/>
        </w:rPr>
        <w:t xml:space="preserve">or </w:t>
      </w:r>
      <w:r>
        <w:rPr>
          <w:rFonts w:ascii="CMSSI12" w:hAnsi="CMSSI12" w:cs="CMSSI12"/>
          <w:color w:val="000000"/>
          <w:sz w:val="24"/>
          <w:szCs w:val="24"/>
        </w:rPr>
        <w:t>Technology Dependent Interface</w:t>
      </w:r>
      <w:r>
        <w:rPr>
          <w:rFonts w:ascii="CMSS12" w:hAnsi="CMSS12" w:cs="CMSS12"/>
          <w:color w:val="000000"/>
          <w:sz w:val="24"/>
          <w:szCs w:val="24"/>
        </w:rPr>
        <w:t>. They are illustrated in _gure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2.5 [11, p.40-41].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Linking Interface (LIF). </w:t>
      </w:r>
      <w:r>
        <w:rPr>
          <w:rFonts w:ascii="CMSS12" w:hAnsi="CMSS12" w:cs="CMSS12"/>
          <w:color w:val="000000"/>
          <w:sz w:val="24"/>
          <w:szCs w:val="24"/>
        </w:rPr>
        <w:t>The LIF is a message based interface and responsible for o_ering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component's services. Its denotion is dependent on the level of integration, e.g.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 xml:space="preserve">Inter-IP Core LIF </w:t>
      </w:r>
      <w:r>
        <w:rPr>
          <w:rFonts w:ascii="CMSS12" w:hAnsi="CMSS12" w:cs="CMSS12"/>
          <w:color w:val="000000"/>
          <w:sz w:val="24"/>
          <w:szCs w:val="24"/>
        </w:rPr>
        <w:t xml:space="preserve">at chip level or </w:t>
      </w:r>
      <w:r>
        <w:rPr>
          <w:rFonts w:ascii="CMSSI12" w:hAnsi="CMSSI12" w:cs="CMSSI12"/>
          <w:color w:val="000000"/>
          <w:sz w:val="24"/>
          <w:szCs w:val="24"/>
        </w:rPr>
        <w:t xml:space="preserve">Inter-Chip LIF </w:t>
      </w:r>
      <w:r>
        <w:rPr>
          <w:rFonts w:ascii="CMSS12" w:hAnsi="CMSS12" w:cs="CMSS12"/>
          <w:color w:val="000000"/>
          <w:sz w:val="24"/>
          <w:szCs w:val="24"/>
        </w:rPr>
        <w:t>at device level. Nevertheless, the LIF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is used only for communication to other components at the same layer and it is also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only place where a component may provide its services to other components [11, p.9].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LIFs are always technology agnostic, which means that they do not expose details of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component's implementation or Local Interfaces. Accordingly, the implementation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of the component can be modi_ed, without other components noticing, as long as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speci_cation at the LIF remains unchanged [11, p.9, 40-41].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10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Local Interface. </w:t>
      </w:r>
      <w:r>
        <w:rPr>
          <w:rFonts w:ascii="CMSS12" w:hAnsi="CMSS12" w:cs="CMSS12"/>
          <w:color w:val="000000"/>
          <w:sz w:val="24"/>
          <w:szCs w:val="24"/>
        </w:rPr>
        <w:t>The Local Interfaces establish the connection between a component 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its local environment, which could consist of sensors, actuators and the like. If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environment is modi_ed, the semantics and timing of the data should stay the same in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order to </w:t>
      </w:r>
      <w:del w:id="81" w:author="Susanne Ploner" w:date="2015-09-06T10:02:00Z">
        <w:r w:rsidDel="009A2EDA">
          <w:rPr>
            <w:rFonts w:ascii="CMSS12" w:hAnsi="CMSS12" w:cs="CMSS12"/>
            <w:color w:val="000000"/>
            <w:sz w:val="24"/>
            <w:szCs w:val="24"/>
          </w:rPr>
          <w:delText>do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not violate the speci_cation. A Local Interface could also be mapped to 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LIF of a component at the next-higher level. This is known </w:t>
      </w:r>
      <w:r>
        <w:rPr>
          <w:rFonts w:ascii="CMSSI12" w:hAnsi="CMSSI12" w:cs="CMSSI12"/>
          <w:color w:val="000000"/>
          <w:sz w:val="24"/>
          <w:szCs w:val="24"/>
        </w:rPr>
        <w:t xml:space="preserve">gateway component </w:t>
      </w:r>
      <w:r>
        <w:rPr>
          <w:rFonts w:ascii="CMSS12" w:hAnsi="CMSS12" w:cs="CMSS12"/>
          <w:color w:val="000000"/>
          <w:sz w:val="24"/>
          <w:szCs w:val="24"/>
        </w:rPr>
        <w:t>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enables di_erent layers to communicate with each other.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However, components do not necessarily require local interfaces. Such are denoted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 xml:space="preserve">Closed Components </w:t>
      </w:r>
      <w:r>
        <w:rPr>
          <w:rFonts w:ascii="CMSS12" w:hAnsi="CMSS12" w:cs="CMSS12"/>
          <w:color w:val="000000"/>
          <w:sz w:val="24"/>
          <w:szCs w:val="24"/>
        </w:rPr>
        <w:t>[11, p.40-41].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Technology Independent Interface (TII). </w:t>
      </w:r>
      <w:r>
        <w:rPr>
          <w:rFonts w:ascii="CMSS12" w:hAnsi="CMSS12" w:cs="CMSS12"/>
          <w:color w:val="000000"/>
          <w:sz w:val="24"/>
          <w:szCs w:val="24"/>
        </w:rPr>
        <w:t>The TII is the instrument for con_guring 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recon_guring a component, e.g. assigning a name, con_guring input and output ports or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monitoring the resource management. Starting, restarting and resetting the component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is also executed through this interface. The TII communicates with the hardware,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operating system and the middleware, but not with the </w:t>
      </w:r>
      <w:r>
        <w:rPr>
          <w:rFonts w:ascii="CMSSI12" w:hAnsi="CMSSI12" w:cs="CMSSI12"/>
          <w:color w:val="000000"/>
          <w:sz w:val="24"/>
          <w:szCs w:val="24"/>
        </w:rPr>
        <w:t>application software (service)</w:t>
      </w:r>
      <w:r>
        <w:rPr>
          <w:rFonts w:ascii="CMSS12" w:hAnsi="CMSS12" w:cs="CMSS12"/>
          <w:color w:val="000000"/>
          <w:sz w:val="24"/>
          <w:szCs w:val="24"/>
        </w:rPr>
        <w:t>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which is reserved for the LIF [11, p.40-41].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Technology Dependent Interface (TDI). </w:t>
      </w:r>
      <w:r>
        <w:rPr>
          <w:rFonts w:ascii="CMSS12" w:hAnsi="CMSS12" w:cs="CMSS12"/>
          <w:color w:val="000000"/>
          <w:sz w:val="24"/>
          <w:szCs w:val="24"/>
        </w:rPr>
        <w:t>The TDI enables a look inside the component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and allows to inspect internal variables and processes. Thus, it is reserved for people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who bring a deep understanding of the components</w:t>
      </w:r>
      <w:ins w:id="82" w:author="Susanne Ploner" w:date="2015-09-06T10:03:00Z">
        <w:r w:rsidR="009A2EDA">
          <w:rPr>
            <w:rFonts w:ascii="CMSS12" w:hAnsi="CMSS12" w:cs="CMSS12"/>
            <w:color w:val="000000"/>
            <w:sz w:val="24"/>
            <w:szCs w:val="24"/>
          </w:rPr>
          <w:t>`</w:t>
        </w:r>
      </w:ins>
      <w:r>
        <w:rPr>
          <w:rFonts w:ascii="CMSS12" w:hAnsi="CMSS12" w:cs="CMSS12"/>
          <w:color w:val="000000"/>
          <w:sz w:val="24"/>
          <w:szCs w:val="24"/>
        </w:rPr>
        <w:t xml:space="preserve"> internals and is of no relevance for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user of the LIF services [11, p.40-41].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Figure 2.5: Interfaces of a component, with respect to the GENESYS architecture [11, p.40]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Compared to this rather implementation oriented point of view by GENESYS, the approach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by AUTOSAR is much more abstract. According to their de_nition, a component may dispose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11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of a number of ports. A port belongs to one component only and is the interface a component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uses to communicate with other components. Within this context, the term interface speci_es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 kind of contract or speci_cation, on which services can be called at this port and the format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of the data emitted at this port. There are four di_erent types of interfaces, belonging to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two di_erent communication patterns </w:t>
      </w:r>
      <w:r>
        <w:rPr>
          <w:rFonts w:ascii="CMSSI12" w:hAnsi="CMSSI12" w:cs="CMSSI12"/>
          <w:color w:val="000000"/>
          <w:sz w:val="24"/>
          <w:szCs w:val="24"/>
        </w:rPr>
        <w:t xml:space="preserve">Client-Server </w:t>
      </w:r>
      <w:r>
        <w:rPr>
          <w:rFonts w:ascii="CMSS12" w:hAnsi="CMSS12" w:cs="CMSS12"/>
          <w:color w:val="000000"/>
          <w:sz w:val="24"/>
          <w:szCs w:val="24"/>
        </w:rPr>
        <w:t xml:space="preserve">and </w:t>
      </w:r>
      <w:r>
        <w:rPr>
          <w:rFonts w:ascii="CMSSI12" w:hAnsi="CMSSI12" w:cs="CMSSI12"/>
          <w:color w:val="000000"/>
          <w:sz w:val="24"/>
          <w:szCs w:val="24"/>
        </w:rPr>
        <w:t xml:space="preserve">Sender-Receiver </w:t>
      </w:r>
      <w:r>
        <w:rPr>
          <w:rFonts w:ascii="CMSS12" w:hAnsi="CMSS12" w:cs="CMSS12"/>
          <w:color w:val="000000"/>
          <w:sz w:val="24"/>
          <w:szCs w:val="24"/>
        </w:rPr>
        <w:t>[20]: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Client-Server Communication. </w:t>
      </w:r>
      <w:r>
        <w:rPr>
          <w:rFonts w:ascii="CMSS12" w:hAnsi="CMSS12" w:cs="CMSS12"/>
          <w:color w:val="000000"/>
          <w:sz w:val="24"/>
          <w:szCs w:val="24"/>
        </w:rPr>
        <w:t xml:space="preserve">When this kind of communication is performed the </w:t>
      </w:r>
      <w:r>
        <w:rPr>
          <w:rFonts w:ascii="CMSSI12" w:hAnsi="CMSSI12" w:cs="CMSSI12"/>
          <w:color w:val="000000"/>
          <w:sz w:val="24"/>
          <w:szCs w:val="24"/>
        </w:rPr>
        <w:t>client-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 xml:space="preserve">component </w:t>
      </w:r>
      <w:r>
        <w:rPr>
          <w:rFonts w:ascii="CMSS12" w:hAnsi="CMSS12" w:cs="CMSS12"/>
          <w:color w:val="000000"/>
          <w:sz w:val="24"/>
          <w:szCs w:val="24"/>
        </w:rPr>
        <w:t xml:space="preserve">requests a speci_c service from the </w:t>
      </w:r>
      <w:r>
        <w:rPr>
          <w:rFonts w:ascii="CMSSI12" w:hAnsi="CMSSI12" w:cs="CMSSI12"/>
          <w:color w:val="000000"/>
          <w:sz w:val="24"/>
          <w:szCs w:val="24"/>
        </w:rPr>
        <w:t xml:space="preserve">server-component </w:t>
      </w:r>
      <w:r>
        <w:rPr>
          <w:rFonts w:ascii="CMSS12" w:hAnsi="CMSS12" w:cs="CMSS12"/>
          <w:color w:val="000000"/>
          <w:sz w:val="24"/>
          <w:szCs w:val="24"/>
        </w:rPr>
        <w:t>and sends necessary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parameters. The server then processes the incoming request and returns a response.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Nevertheless, a single component can be a server and a client at the same time [20]. 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schematic illustration of this type of communication is pictured in _gure 2.6.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Sender-Receiver Communication. </w:t>
      </w:r>
      <w:r>
        <w:rPr>
          <w:rFonts w:ascii="CMSS12" w:hAnsi="CMSS12" w:cs="CMSS12"/>
          <w:color w:val="000000"/>
          <w:sz w:val="24"/>
          <w:szCs w:val="24"/>
        </w:rPr>
        <w:t xml:space="preserve">The </w:t>
      </w:r>
      <w:r>
        <w:rPr>
          <w:rFonts w:ascii="CMSSI12" w:hAnsi="CMSSI12" w:cs="CMSSI12"/>
          <w:color w:val="000000"/>
          <w:sz w:val="24"/>
          <w:szCs w:val="24"/>
        </w:rPr>
        <w:t xml:space="preserve">Sender-Receiver </w:t>
      </w:r>
      <w:r>
        <w:rPr>
          <w:rFonts w:ascii="CMSS12" w:hAnsi="CMSS12" w:cs="CMSS12"/>
          <w:color w:val="000000"/>
          <w:sz w:val="24"/>
          <w:szCs w:val="24"/>
        </w:rPr>
        <w:t>approach is a bit di_erent.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task of the sender is to distribute his information to one or more receivers, without ever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getting a response in form of data or control ow. In fact, he does not even know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number or identity of the receivers. Those have to decide on themselves, how to deal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with the received data (cf. _gure 2.7) [20].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Figure 2.6: Illustration of the client-server communication [20].</w:t>
      </w:r>
    </w:p>
    <w:p w:rsidR="009A2EDA" w:rsidRDefault="009A2EDA" w:rsidP="0036704D">
      <w:pPr>
        <w:autoSpaceDE w:val="0"/>
        <w:autoSpaceDN w:val="0"/>
        <w:adjustRightInd w:val="0"/>
        <w:spacing w:after="0" w:line="240" w:lineRule="auto"/>
        <w:rPr>
          <w:ins w:id="83" w:author="Susanne Ploner" w:date="2015-09-06T10:06:00Z"/>
          <w:rFonts w:ascii="CMSSBX10" w:hAnsi="CMSSBX10" w:cs="CMSSBX10"/>
          <w:color w:val="000000"/>
          <w:sz w:val="34"/>
          <w:szCs w:val="34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34"/>
          <w:szCs w:val="34"/>
        </w:rPr>
      </w:pPr>
      <w:r>
        <w:rPr>
          <w:rFonts w:ascii="CMSSBX10" w:hAnsi="CMSSBX10" w:cs="CMSSBX10"/>
          <w:color w:val="000000"/>
          <w:sz w:val="34"/>
          <w:szCs w:val="34"/>
        </w:rPr>
        <w:t>2.3 Service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perception of the term </w:t>
      </w:r>
      <w:r>
        <w:rPr>
          <w:rFonts w:ascii="CMSSI12" w:hAnsi="CMSSI12" w:cs="CMSSI12"/>
          <w:color w:val="000000"/>
          <w:sz w:val="24"/>
          <w:szCs w:val="24"/>
        </w:rPr>
        <w:t xml:space="preserve">service </w:t>
      </w:r>
      <w:r>
        <w:rPr>
          <w:rFonts w:ascii="CMSS12" w:hAnsi="CMSS12" w:cs="CMSS12"/>
          <w:color w:val="000000"/>
          <w:sz w:val="24"/>
          <w:szCs w:val="24"/>
        </w:rPr>
        <w:t>is quite wide spread and inuenced by a person's experience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as well as the professional environment, e.g. the related research area. Hence, numerous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di_erent perceptions emerged, supporting various, even contradicting, views.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 quite generic de_nition of service is given by Arcitura [23]: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12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Figure 2.7: Illustration of the sender-receiver communication [20].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\Each service is assigned its own distinct context and is comprised of a set of capabilities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related to this context. Therefore, a service can be considered a container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of capabilities associated with a common purpose (or functional context)."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key information in this quote is that a service may o_er multiple capabilities.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By Arrowhead a service is referred to as a part of a SoA [24]: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\A service is the core building block of SOA, and is basically a software application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performing some task, with a formal interface described using a standard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description framework."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de_nition by Obermaisser and Kopetz features a quite di_erent point of view 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describes a service by means of its surrounding environment [11, p.8]: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\A service is what a system delivers to its environment according to the speci-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_cation. Through its service, a system can support the environment, i.e., other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systems that use the service."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What the speci_cation of a service may look like is referred to in 2.3.2. While it is only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indicated that a service interacts somehow with its environment, AUTOSAR gives a concrete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answer to the question how this interaction is conducted [12]: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\A service is a type of operation that has a published speci_cation of interface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and behaviour, involving a contract between the provider of the capability 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potential clients."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13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terms </w:t>
      </w:r>
      <w:r>
        <w:rPr>
          <w:rFonts w:ascii="CMSSI12" w:hAnsi="CMSSI12" w:cs="CMSSI12"/>
          <w:color w:val="000000"/>
          <w:sz w:val="24"/>
          <w:szCs w:val="24"/>
        </w:rPr>
        <w:t>contract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 xml:space="preserve">provider </w:t>
      </w:r>
      <w:r>
        <w:rPr>
          <w:rFonts w:ascii="CMSS12" w:hAnsi="CMSS12" w:cs="CMSS12"/>
          <w:color w:val="000000"/>
          <w:sz w:val="24"/>
          <w:szCs w:val="24"/>
        </w:rPr>
        <w:t xml:space="preserve">and </w:t>
      </w:r>
      <w:r>
        <w:rPr>
          <w:rFonts w:ascii="CMSSI12" w:hAnsi="CMSSI12" w:cs="CMSSI12"/>
          <w:color w:val="000000"/>
          <w:sz w:val="24"/>
          <w:szCs w:val="24"/>
        </w:rPr>
        <w:t>client</w:t>
      </w:r>
      <w:r>
        <w:rPr>
          <w:rFonts w:ascii="CMSS12" w:hAnsi="CMSS12" w:cs="CMSS12"/>
          <w:color w:val="000000"/>
          <w:sz w:val="24"/>
          <w:szCs w:val="24"/>
        </w:rPr>
        <w:t>, which also appear in the de_nition below are investigated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 detail in section 2.5.2.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As part of a system, a service is an independent logical unit with at least one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capability and well de_ned interfaces, which have to be fully described by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service contract.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Services are the building blocks of a SoA and the containers for the func-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tionalities a service provider o_ers to its consumers. In order to be applied in 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service oriented architecture, a service must comply with certain key concepts.</w:t>
      </w:r>
    </w:p>
    <w:p w:rsidR="009A3248" w:rsidRDefault="009A3248" w:rsidP="0036704D">
      <w:pPr>
        <w:autoSpaceDE w:val="0"/>
        <w:autoSpaceDN w:val="0"/>
        <w:adjustRightInd w:val="0"/>
        <w:spacing w:after="0" w:line="240" w:lineRule="auto"/>
        <w:rPr>
          <w:ins w:id="84" w:author="Susanne Ploner" w:date="2015-09-06T10:07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2.3.1 Key Concepts of a Service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Erl et al. [25, p.27] state eight speci_c characteristics any service should posses. Those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have been altered and extended with some attributes from other sources, resulting in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following listing with a total of nine characteristics. In some occasions there have been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di_erent nominations of equal characteristics. In those cases the alternative nominations are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stated as well.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Opacity/ Encapsulation/ Abstraction. </w:t>
      </w:r>
      <w:r>
        <w:rPr>
          <w:rFonts w:ascii="CMSS12" w:hAnsi="CMSS12" w:cs="CMSS12"/>
          <w:color w:val="000000"/>
          <w:sz w:val="24"/>
          <w:szCs w:val="24"/>
        </w:rPr>
        <w:t>According to Erl [26, ch.8.1.], abstraction means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to \hide information about a program not absolutely required for others to e_ectively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use that program." Services hide an internal logic, which could be implemented by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means of any suitable programming language or operating system. This allows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logic and implementation of the service to evolve over time, while still providing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functionality as it was originally published [26, ch.8.1].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From the service consumer's point of view the service appears as a black box, which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does not impart anything of the underlying implementation or how the returned information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is generated [27] [28] [24] [25, p.27]. This black box encapsulation disables any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modi_cation of the service by the user and is often referred to as </w:t>
      </w:r>
      <w:r>
        <w:rPr>
          <w:rFonts w:ascii="CMSSI12" w:hAnsi="CMSSI12" w:cs="CMSSI12"/>
          <w:color w:val="000000"/>
          <w:sz w:val="24"/>
          <w:szCs w:val="24"/>
        </w:rPr>
        <w:t>service interface level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 xml:space="preserve">abstraction </w:t>
      </w:r>
      <w:r>
        <w:rPr>
          <w:rFonts w:ascii="CMSS12" w:hAnsi="CMSS12" w:cs="CMSS12"/>
          <w:color w:val="000000"/>
          <w:sz w:val="24"/>
          <w:szCs w:val="24"/>
        </w:rPr>
        <w:t>[28].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Reusability. </w:t>
      </w:r>
      <w:r>
        <w:rPr>
          <w:rFonts w:ascii="CMSS12" w:hAnsi="CMSS12" w:cs="CMSS12"/>
          <w:color w:val="000000"/>
          <w:sz w:val="24"/>
          <w:szCs w:val="24"/>
        </w:rPr>
        <w:t xml:space="preserve">The idea of software reuse </w:t>
      </w:r>
      <w:ins w:id="85" w:author="Susanne Ploner" w:date="2015-09-06T10:09:00Z">
        <w:r w:rsidR="009A3248">
          <w:rPr>
            <w:rFonts w:ascii="CMSS12" w:hAnsi="CMSS12" w:cs="CMSS12"/>
            <w:color w:val="000000"/>
            <w:sz w:val="24"/>
            <w:szCs w:val="24"/>
          </w:rPr>
          <w:t xml:space="preserve">has been </w:t>
        </w:r>
      </w:ins>
      <w:del w:id="86" w:author="Susanne Ploner" w:date="2015-09-06T10:09:00Z">
        <w:r w:rsidDel="009A3248">
          <w:rPr>
            <w:rFonts w:ascii="CMSS12" w:hAnsi="CMSS12" w:cs="CMSS12"/>
            <w:color w:val="000000"/>
            <w:sz w:val="24"/>
            <w:szCs w:val="24"/>
          </w:rPr>
          <w:delText>is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present since the early days of software engineering.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In SoAs it is the key concept of a service and a necessary basis, </w:t>
      </w:r>
      <w:ins w:id="87" w:author="Susanne Ploner" w:date="2015-09-06T10:09:00Z">
        <w:r w:rsidR="009A3248">
          <w:rPr>
            <w:rFonts w:ascii="CMSS12" w:hAnsi="CMSS12" w:cs="CMSS12"/>
            <w:color w:val="000000"/>
            <w:sz w:val="24"/>
            <w:szCs w:val="24"/>
          </w:rPr>
          <w:t xml:space="preserve">as </w:t>
        </w:r>
      </w:ins>
      <w:del w:id="88" w:author="Susanne Ploner" w:date="2015-09-06T10:09:00Z">
        <w:r w:rsidDel="009A3248">
          <w:rPr>
            <w:rFonts w:ascii="CMSS12" w:hAnsi="CMSS12" w:cs="CMSS12"/>
            <w:color w:val="000000"/>
            <w:sz w:val="24"/>
            <w:szCs w:val="24"/>
          </w:rPr>
          <w:delText>for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many of the other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concepts would not even be possible without it [26, ch.9.1.] [25, p.27].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14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This design principle aims at making a service applicable for more than just one speci_c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use case. Usually, it results in a more generic programming logic, which allows a wider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range of application.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It should be noted, that the terms reusability and reuse are not equal. The former is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design principle, while the latter denotes the result which should be achieved by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applying the concept of reusability.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Composability. </w:t>
      </w:r>
      <w:r>
        <w:rPr>
          <w:rFonts w:ascii="CMSS12" w:hAnsi="CMSS12" w:cs="CMSS12"/>
          <w:color w:val="000000"/>
          <w:sz w:val="24"/>
          <w:szCs w:val="24"/>
        </w:rPr>
        <w:t>Service are building blocks and thus existing services can be used in order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to compose other, possibly more advanced, services through </w:t>
      </w:r>
      <w:r>
        <w:rPr>
          <w:rFonts w:ascii="CMSSI12" w:hAnsi="CMSSI12" w:cs="CMSSI12"/>
          <w:color w:val="000000"/>
          <w:sz w:val="24"/>
          <w:szCs w:val="24"/>
        </w:rPr>
        <w:t xml:space="preserve">service orchestration </w:t>
      </w:r>
      <w:r>
        <w:rPr>
          <w:rFonts w:ascii="CMSS12" w:hAnsi="CMSS12" w:cs="CMSS12"/>
          <w:color w:val="000000"/>
          <w:sz w:val="24"/>
          <w:szCs w:val="24"/>
        </w:rPr>
        <w:t>or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>service choreography</w:t>
      </w:r>
      <w:r>
        <w:rPr>
          <w:rFonts w:ascii="CMSS12" w:hAnsi="CMSS12" w:cs="CMSS12"/>
          <w:color w:val="000000"/>
          <w:sz w:val="24"/>
          <w:szCs w:val="24"/>
        </w:rPr>
        <w:t>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With orchestration, one service acts as a coordinator between all services involved, in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contrast to choreography, where all composed services work independently with each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other in a completely distributed manner [27] [24] [28] [25, p.27].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With respect to SoAs, the composing may take place at runtime [28].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Loose coupling. </w:t>
      </w:r>
      <w:r>
        <w:rPr>
          <w:rFonts w:ascii="CMSS12" w:hAnsi="CMSS12" w:cs="CMSS12"/>
          <w:color w:val="000000"/>
          <w:sz w:val="24"/>
          <w:szCs w:val="24"/>
        </w:rPr>
        <w:t>If two or more artefacts are somehow connected within a technical context,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this is referred to by the term coupling. It indicates that two or more of \something"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exist and is a measurement of the strength of their relationship, which is given by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amount of dependencies [26].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SoAs should feature a loose coupling, which means that dependencies should be reduced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as far as possible [26]. This is achieved by using standardised interfaces, o_ering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service provider great exibility in choosing design and deployment environment for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o_ering their services [28] [24]. Well de_ned interfaces also allow a simple exchange of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components by components from di_erent vendors [1].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An example for this concept are web browsers. The service a web browser provides to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end user could be described as \interpret the HTML _les and illustrate them in 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user friendly way". No matter which web browser is used, the end result will stay almost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una_ected thanks to the well speci_ed applied protocols.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Discoverability. </w:t>
      </w:r>
      <w:r>
        <w:rPr>
          <w:rFonts w:ascii="CMSS12" w:hAnsi="CMSS12" w:cs="CMSS12"/>
          <w:color w:val="000000"/>
          <w:sz w:val="24"/>
          <w:szCs w:val="24"/>
        </w:rPr>
        <w:t>The concept of discoverability comes with certain requirements: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>Services have to constantly communicate the meta information they want to make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public and all alternations,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15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>This information should be centrally stored and maintained in consistent format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>The meta information must be accessible and searchable by those who want to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use this resource [26, ch.12.].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artefact that stores the service information in SoAs is the </w:t>
      </w:r>
      <w:r>
        <w:rPr>
          <w:rFonts w:ascii="CMSSI12" w:hAnsi="CMSSI12" w:cs="CMSSI12"/>
          <w:color w:val="000000"/>
          <w:sz w:val="24"/>
          <w:szCs w:val="24"/>
        </w:rPr>
        <w:t xml:space="preserve">service repository </w:t>
      </w:r>
      <w:r>
        <w:rPr>
          <w:rFonts w:ascii="CMSS12" w:hAnsi="CMSS12" w:cs="CMSS12"/>
          <w:color w:val="000000"/>
          <w:sz w:val="24"/>
          <w:szCs w:val="24"/>
        </w:rPr>
        <w:t>(cf.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section 2.5.2).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discoverability of a service is not only critical during the runtime of a SoA, but also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during the development process, where it provides answer to the question whether 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certain functionality already exists or has to be built. Thereby, redundancies are reduced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or prevented altogether [26, ch.12] [24] [28] [25, p.27].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Self-description. </w:t>
      </w:r>
      <w:r>
        <w:rPr>
          <w:rFonts w:ascii="CMSS12" w:hAnsi="CMSS12" w:cs="CMSS12"/>
          <w:color w:val="000000"/>
          <w:sz w:val="24"/>
          <w:szCs w:val="24"/>
        </w:rPr>
        <w:t>Service provider have to provide their clients with all the relevant information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 form of a service description. This includes syntax, semantic and behaviour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[28].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Statelessness. </w:t>
      </w:r>
      <w:r>
        <w:rPr>
          <w:rFonts w:ascii="CMSS12" w:hAnsi="CMSS12" w:cs="CMSS12"/>
          <w:color w:val="000000"/>
          <w:sz w:val="24"/>
          <w:szCs w:val="24"/>
        </w:rPr>
        <w:t>A state is referred to as the general condition of something. In computational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systems a state can be represented by temporary data describing the state. SoA services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are frequently required to hold a certain amount of state information through the lifespan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of a service composition in order to ful_l their functionality [26, ch.11].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On the other hand, services can also be stateless; and in order to optimise reusability,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services should aim at minimising their state information and their holding time for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messages [28] [25, p.27].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Technology neutrality. </w:t>
      </w:r>
      <w:r>
        <w:rPr>
          <w:rFonts w:ascii="CMSS12" w:hAnsi="CMSS12" w:cs="CMSS12"/>
          <w:color w:val="000000"/>
          <w:sz w:val="24"/>
          <w:szCs w:val="24"/>
        </w:rPr>
        <w:t>Services should be independent from used technology in order to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allow di_erent platforms to use them [28].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This concept is questionable in connection with automotive, because in a car most of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implemented technology is given by certain standards and cannot be changed easily.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Standardised Service Contract. </w:t>
      </w:r>
      <w:r>
        <w:rPr>
          <w:rFonts w:ascii="CMSS12" w:hAnsi="CMSS12" w:cs="CMSS12"/>
          <w:color w:val="000000"/>
          <w:sz w:val="24"/>
          <w:szCs w:val="24"/>
        </w:rPr>
        <w:t>According to Erl [25, p.27], \Services within the same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service inventory are in compliance with the same contract design standards." In other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words, the service contract should be created by means of a given template, which is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applied, at least, system-wide. The term </w:t>
      </w:r>
      <w:r>
        <w:rPr>
          <w:rFonts w:ascii="CMSSI12" w:hAnsi="CMSSI12" w:cs="CMSSI12"/>
          <w:color w:val="000000"/>
          <w:sz w:val="24"/>
          <w:szCs w:val="24"/>
        </w:rPr>
        <w:t xml:space="preserve">service inventory </w:t>
      </w:r>
      <w:r>
        <w:rPr>
          <w:rFonts w:ascii="CMSS12" w:hAnsi="CMSS12" w:cs="CMSS12"/>
          <w:color w:val="000000"/>
          <w:sz w:val="24"/>
          <w:szCs w:val="24"/>
        </w:rPr>
        <w:t>is referred to in 2.5.2.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16</w:t>
      </w:r>
    </w:p>
    <w:p w:rsidR="009A3248" w:rsidRDefault="009A3248" w:rsidP="0036704D">
      <w:pPr>
        <w:autoSpaceDE w:val="0"/>
        <w:autoSpaceDN w:val="0"/>
        <w:adjustRightInd w:val="0"/>
        <w:spacing w:after="0" w:line="240" w:lineRule="auto"/>
        <w:rPr>
          <w:ins w:id="89" w:author="Susanne Ploner" w:date="2015-09-06T10:14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2.3.2 Structure of a Service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Concerning the structure, Krafzig [29, p.44] describes a service as it can be seen in _gure 2.8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with the artefacts </w:t>
      </w:r>
      <w:r>
        <w:rPr>
          <w:rFonts w:ascii="CMSSI12" w:hAnsi="CMSSI12" w:cs="CMSSI12"/>
          <w:color w:val="000000"/>
          <w:sz w:val="24"/>
          <w:szCs w:val="24"/>
        </w:rPr>
        <w:t>service contract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>interface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>implementation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 xml:space="preserve">business logic </w:t>
      </w:r>
      <w:r>
        <w:rPr>
          <w:rFonts w:ascii="CMSS12" w:hAnsi="CMSS12" w:cs="CMSS12"/>
          <w:color w:val="000000"/>
          <w:sz w:val="24"/>
          <w:szCs w:val="24"/>
        </w:rPr>
        <w:t xml:space="preserve">and </w:t>
      </w:r>
      <w:r>
        <w:rPr>
          <w:rFonts w:ascii="CMSSI12" w:hAnsi="CMSSI12" w:cs="CMSSI12"/>
          <w:color w:val="000000"/>
          <w:sz w:val="24"/>
          <w:szCs w:val="24"/>
        </w:rPr>
        <w:t>data</w:t>
      </w:r>
      <w:r>
        <w:rPr>
          <w:rFonts w:ascii="CMSS12" w:hAnsi="CMSS12" w:cs="CMSS12"/>
          <w:color w:val="000000"/>
          <w:sz w:val="24"/>
          <w:szCs w:val="24"/>
        </w:rPr>
        <w:t>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Service contract. </w:t>
      </w:r>
      <w:r>
        <w:rPr>
          <w:rFonts w:ascii="CMSSI12" w:hAnsi="CMSSI12" w:cs="CMSSI12"/>
          <w:color w:val="000000"/>
          <w:sz w:val="24"/>
          <w:szCs w:val="24"/>
        </w:rPr>
        <w:t>\A contract for a service (or a service contract) establishes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>terms of engagement, providing technical constraints and requirements as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>well as any semantic information the service owner wishes to make public"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[26, ch.6.1].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service contract is, more or less, the core part of every service, </w:t>
      </w:r>
      <w:ins w:id="90" w:author="Susanne Ploner" w:date="2015-09-06T10:14:00Z">
        <w:r w:rsidR="009A3248">
          <w:rPr>
            <w:rFonts w:ascii="CMSS12" w:hAnsi="CMSS12" w:cs="CMSS12"/>
            <w:color w:val="000000"/>
            <w:sz w:val="24"/>
            <w:szCs w:val="24"/>
          </w:rPr>
          <w:t xml:space="preserve">as </w:t>
        </w:r>
      </w:ins>
      <w:del w:id="91" w:author="Susanne Ploner" w:date="2015-09-06T10:14:00Z">
        <w:r w:rsidDel="009A3248">
          <w:rPr>
            <w:rFonts w:ascii="CMSS12" w:hAnsi="CMSS12" w:cs="CMSS12"/>
            <w:color w:val="000000"/>
            <w:sz w:val="24"/>
            <w:szCs w:val="24"/>
          </w:rPr>
          <w:delText>for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it is the complete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speci_cation of the service between a provider and a consumer. It provides all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meta information concerning functionality, capabilities, expected behaviour, constraints,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service owner, access rights, functional- and non functional qualities and information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about intended performance and scalability of the service [29, p.44] [30, p.26] [28].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Physically, the service contract is represented by one or more </w:t>
      </w:r>
      <w:r>
        <w:rPr>
          <w:rFonts w:ascii="CMSSI12" w:hAnsi="CMSSI12" w:cs="CMSSI12"/>
          <w:color w:val="000000"/>
          <w:sz w:val="24"/>
          <w:szCs w:val="24"/>
        </w:rPr>
        <w:t>service description doc-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>uments</w:t>
      </w:r>
      <w:r>
        <w:rPr>
          <w:rFonts w:ascii="CMSS12" w:hAnsi="CMSS12" w:cs="CMSS12"/>
          <w:color w:val="000000"/>
          <w:sz w:val="24"/>
          <w:szCs w:val="24"/>
        </w:rPr>
        <w:t>, which should be human- and machine readable at the same time. In terms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of web services the contract is usually represented by WSDL (Web Service Description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Language) documents [25, p.43]. There is no dedicated language standard for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automotive yet, but a XML based language like the WSDL would be an appropriate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choice.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Erl [26] distinguishes between technical and non-technical service description documents.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If a consumer connects to a provider, for example a database service,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technical contract could contain information like the database protocol and the query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syntax or language, while the non-technical contract could contain related meta information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like required safety measures or the physical location of the database [26,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ch.6.1].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Interface. </w:t>
      </w:r>
      <w:r>
        <w:rPr>
          <w:rFonts w:ascii="CMSS12" w:hAnsi="CMSS12" w:cs="CMSS12"/>
          <w:color w:val="000000"/>
          <w:sz w:val="24"/>
          <w:szCs w:val="24"/>
        </w:rPr>
        <w:t>The interface is described in the service contract and speci_es the access points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and the functionalities of the service to the customers, which are connected via 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network. A service may dispose of multiple interfaces [29, p.44] [28].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Implementation. </w:t>
      </w:r>
      <w:r>
        <w:rPr>
          <w:rFonts w:ascii="CMSS12" w:hAnsi="CMSS12" w:cs="CMSS12"/>
          <w:color w:val="000000"/>
          <w:sz w:val="24"/>
          <w:szCs w:val="24"/>
        </w:rPr>
        <w:t>The implementation is realised by programmes, con_guration data 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databases, which are necessary to provide the functionality speci_ed in the contract.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term business logic in _gure 2.8 is a bit misleading and should be seen as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algorithms encapsulated in the implementation [29, p.44].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17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Data. </w:t>
      </w:r>
      <w:r>
        <w:rPr>
          <w:rFonts w:ascii="CMSS12" w:hAnsi="CMSS12" w:cs="CMSS12"/>
          <w:color w:val="000000"/>
          <w:sz w:val="24"/>
          <w:szCs w:val="24"/>
        </w:rPr>
        <w:t>As stated in 2.3.1, a service may dispose of some state data for the time of its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application. However, this is no necessary requirement for a service and the amount of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stored data should be kept as low as possible [29, p.44].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Figure 2.8: Structure of a service with the relations of the particular artefacts [29, p.45].</w:t>
      </w:r>
    </w:p>
    <w:p w:rsidR="009A3248" w:rsidRDefault="009A3248" w:rsidP="0036704D">
      <w:pPr>
        <w:autoSpaceDE w:val="0"/>
        <w:autoSpaceDN w:val="0"/>
        <w:adjustRightInd w:val="0"/>
        <w:spacing w:after="0" w:line="240" w:lineRule="auto"/>
        <w:rPr>
          <w:ins w:id="92" w:author="Susanne Ploner" w:date="2015-09-06T10:16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 xml:space="preserve">2.3.3 Services at </w:t>
      </w:r>
      <w:ins w:id="93" w:author="Susanne Ploner" w:date="2015-09-06T10:16:00Z">
        <w:r w:rsidR="009A3248">
          <w:rPr>
            <w:rFonts w:ascii="CMSSBX10" w:hAnsi="CMSSBX10" w:cs="CMSSBX10"/>
            <w:color w:val="000000"/>
            <w:sz w:val="29"/>
            <w:szCs w:val="29"/>
          </w:rPr>
          <w:t>D</w:t>
        </w:r>
      </w:ins>
      <w:del w:id="94" w:author="Susanne Ploner" w:date="2015-09-06T10:16:00Z">
        <w:r w:rsidDel="009A3248">
          <w:rPr>
            <w:rFonts w:ascii="CMSSBX10" w:hAnsi="CMSSBX10" w:cs="CMSSBX10"/>
            <w:color w:val="000000"/>
            <w:sz w:val="29"/>
            <w:szCs w:val="29"/>
          </w:rPr>
          <w:delText>d</w:delText>
        </w:r>
      </w:del>
      <w:r>
        <w:rPr>
          <w:rFonts w:ascii="CMSSBX10" w:hAnsi="CMSSBX10" w:cs="CMSSBX10"/>
          <w:color w:val="000000"/>
          <w:sz w:val="29"/>
          <w:szCs w:val="29"/>
        </w:rPr>
        <w:t>i_erent Layers of Implementation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system layers speci_ed in 2.1.3 serve as basis for the assignment of services to di_erent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levels of implementation.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Chip Layer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chip layer is the lowest layer of implementation and contains very generic services which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are used by higher layers in order to create more advanced services. In various sources this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layer is referred to as the core-, or platform layer. In accordance with that, the services at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this layer are denoted </w:t>
      </w:r>
      <w:r>
        <w:rPr>
          <w:rFonts w:ascii="CMSSI12" w:hAnsi="CMSSI12" w:cs="CMSSI12"/>
          <w:color w:val="000000"/>
          <w:sz w:val="24"/>
          <w:szCs w:val="24"/>
        </w:rPr>
        <w:t xml:space="preserve">core services </w:t>
      </w:r>
      <w:r>
        <w:rPr>
          <w:rFonts w:ascii="CMSS12" w:hAnsi="CMSS12" w:cs="CMSS12"/>
          <w:color w:val="000000"/>
          <w:sz w:val="24"/>
          <w:szCs w:val="24"/>
        </w:rPr>
        <w:t>[11, p.44].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Typical examples for services located at this level are message based communication services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for the interaction of system elements, global time base services or mechanisms to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compose the overall system out of the independently developed components. Such mechanisms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include fault isolation services and clock synchronization services [11, p.7-12]. In other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words, the chip layer provides a platform where recurring problems can be dealt with once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and for all.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18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Device Layer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device layer contains more advanced hardware parts. With respect to _gure 2.9 these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might be sensors, actuators, ADCs (Analog-to-digital converters), AURIX chips, the CAN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(Controller Area Network) bus or a WDT (Watchdog Timer). Since there is no consistent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denomination for the services located at this layer, they are referred to as </w:t>
      </w:r>
      <w:r>
        <w:rPr>
          <w:rFonts w:ascii="CMSSI12" w:hAnsi="CMSSI12" w:cs="CMSSI12"/>
          <w:color w:val="000000"/>
          <w:sz w:val="24"/>
          <w:szCs w:val="24"/>
        </w:rPr>
        <w:t>device services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within this thesis.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Device services make use of the underlying core services and other services at the device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layer in order to provide their intended functionality. An acceleration sensor, for example,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could make use of an ADC, which in turn operates with a platform service for the time for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generating periodic sampling points.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System Layer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highest layer is the system layer, containing the most advanced services, which are usually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provided to the end user. Same as with the device services, there is no uniform denomination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for services at this layer throughout literature. Thus, they are denoted </w:t>
      </w:r>
      <w:r>
        <w:rPr>
          <w:rFonts w:ascii="CMSSI12" w:hAnsi="CMSSI12" w:cs="CMSSI12"/>
          <w:color w:val="000000"/>
          <w:sz w:val="24"/>
          <w:szCs w:val="24"/>
        </w:rPr>
        <w:t>system services</w:t>
      </w:r>
      <w:r>
        <w:rPr>
          <w:rFonts w:ascii="CMSS12" w:hAnsi="CMSS12" w:cs="CMSS12"/>
          <w:color w:val="000000"/>
          <w:sz w:val="24"/>
          <w:szCs w:val="24"/>
        </w:rPr>
        <w:t>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System services emerge by binding together services of lower layers. An example for 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system service could be a passive safety service for breaking or searing, which bases on an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acceleration measurement service and other device services.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Figure 2.9 features an example of which hardware parts may belong to which integration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layer with respect to a vehicle as considered the system.</w:t>
      </w:r>
    </w:p>
    <w:p w:rsidR="00B9166C" w:rsidRDefault="00B9166C" w:rsidP="0036704D">
      <w:pPr>
        <w:autoSpaceDE w:val="0"/>
        <w:autoSpaceDN w:val="0"/>
        <w:adjustRightInd w:val="0"/>
        <w:spacing w:after="0" w:line="240" w:lineRule="auto"/>
        <w:rPr>
          <w:ins w:id="95" w:author="Susanne Ploner" w:date="2015-09-06T10:19:00Z"/>
          <w:rFonts w:ascii="CMSSBX10" w:hAnsi="CMSSBX10" w:cs="CMSSBX10"/>
          <w:color w:val="000000"/>
          <w:sz w:val="34"/>
          <w:szCs w:val="34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34"/>
          <w:szCs w:val="34"/>
        </w:rPr>
      </w:pPr>
      <w:r>
        <w:rPr>
          <w:rFonts w:ascii="CMSSBX10" w:hAnsi="CMSSBX10" w:cs="CMSSBX10"/>
          <w:color w:val="000000"/>
          <w:sz w:val="34"/>
          <w:szCs w:val="34"/>
        </w:rPr>
        <w:t>2.4 Architecture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term architecture is very generic and belongs to various di_erent domains, like </w:t>
      </w:r>
      <w:r>
        <w:rPr>
          <w:rFonts w:ascii="CMSSI12" w:hAnsi="CMSSI12" w:cs="CMSSI12"/>
          <w:color w:val="000000"/>
          <w:sz w:val="24"/>
          <w:szCs w:val="24"/>
        </w:rPr>
        <w:t>hardware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>architecture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>software architecture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 xml:space="preserve">system architecture </w:t>
      </w:r>
      <w:r>
        <w:rPr>
          <w:rFonts w:ascii="CMSS12" w:hAnsi="CMSS12" w:cs="CMSS12"/>
          <w:color w:val="000000"/>
          <w:sz w:val="24"/>
          <w:szCs w:val="24"/>
        </w:rPr>
        <w:t xml:space="preserve">or </w:t>
      </w:r>
      <w:r>
        <w:rPr>
          <w:rFonts w:ascii="CMSSI12" w:hAnsi="CMSSI12" w:cs="CMSSI12"/>
          <w:color w:val="000000"/>
          <w:sz w:val="24"/>
          <w:szCs w:val="24"/>
        </w:rPr>
        <w:t>enterprise architecture</w:t>
      </w:r>
      <w:r>
        <w:rPr>
          <w:rFonts w:ascii="CMSS12" w:hAnsi="CMSS12" w:cs="CMSS12"/>
          <w:color w:val="000000"/>
          <w:sz w:val="24"/>
          <w:szCs w:val="24"/>
        </w:rPr>
        <w:t>. In general,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architecture is concerned with how the components of a system can be arranged 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interrelated in order to assemble an overall system [32] [22].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Within the ISO/IEC/IEEE 42010 standard [32] the term architecture is referred to by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\fundamental concepts or properties of a system in its environment embodied in its elements,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relationships, and in the principles of its design and evolution." The </w:t>
      </w:r>
      <w:r>
        <w:rPr>
          <w:rFonts w:ascii="CMSSI12" w:hAnsi="CMSSI12" w:cs="CMSSI12"/>
          <w:color w:val="000000"/>
          <w:sz w:val="24"/>
          <w:szCs w:val="24"/>
        </w:rPr>
        <w:t xml:space="preserve">fundamental concepts </w:t>
      </w:r>
      <w:r>
        <w:rPr>
          <w:rFonts w:ascii="CMSS12" w:hAnsi="CMSS12" w:cs="CMSS12"/>
          <w:color w:val="000000"/>
          <w:sz w:val="24"/>
          <w:szCs w:val="24"/>
        </w:rPr>
        <w:t>are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thereby the </w:t>
      </w:r>
      <w:r>
        <w:rPr>
          <w:rFonts w:ascii="CMSSI12" w:hAnsi="CMSSI12" w:cs="CMSSI12"/>
          <w:color w:val="000000"/>
          <w:sz w:val="24"/>
          <w:szCs w:val="24"/>
        </w:rPr>
        <w:t xml:space="preserve">system elements </w:t>
      </w:r>
      <w:r>
        <w:rPr>
          <w:rFonts w:ascii="CMSS12" w:hAnsi="CMSS12" w:cs="CMSS12"/>
          <w:color w:val="000000"/>
          <w:sz w:val="24"/>
          <w:szCs w:val="24"/>
        </w:rPr>
        <w:t xml:space="preserve">(cf. section 2.1.1), the </w:t>
      </w:r>
      <w:r>
        <w:rPr>
          <w:rFonts w:ascii="CMSSI12" w:hAnsi="CMSSI12" w:cs="CMSSI12"/>
          <w:color w:val="000000"/>
          <w:sz w:val="24"/>
          <w:szCs w:val="24"/>
        </w:rPr>
        <w:t>relations inside the system</w:t>
      </w:r>
      <w:r>
        <w:rPr>
          <w:rFonts w:ascii="CMSS12" w:hAnsi="CMSS12" w:cs="CMSS12"/>
          <w:color w:val="000000"/>
          <w:sz w:val="24"/>
          <w:szCs w:val="24"/>
        </w:rPr>
        <w:t xml:space="preserve">, the </w:t>
      </w:r>
      <w:r>
        <w:rPr>
          <w:rFonts w:ascii="CMSSI12" w:hAnsi="CMSSI12" w:cs="CMSSI12"/>
          <w:color w:val="000000"/>
          <w:sz w:val="24"/>
          <w:szCs w:val="24"/>
        </w:rPr>
        <w:t>relations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 xml:space="preserve">to the environment </w:t>
      </w:r>
      <w:r>
        <w:rPr>
          <w:rFonts w:ascii="CMSS12" w:hAnsi="CMSS12" w:cs="CMSS12"/>
          <w:color w:val="000000"/>
          <w:sz w:val="24"/>
          <w:szCs w:val="24"/>
        </w:rPr>
        <w:t xml:space="preserve">and the </w:t>
      </w:r>
      <w:r>
        <w:rPr>
          <w:rFonts w:ascii="CMSSI12" w:hAnsi="CMSSI12" w:cs="CMSSI12"/>
          <w:color w:val="000000"/>
          <w:sz w:val="24"/>
          <w:szCs w:val="24"/>
        </w:rPr>
        <w:t xml:space="preserve">principles of design and evolution </w:t>
      </w:r>
      <w:r>
        <w:rPr>
          <w:rFonts w:ascii="CMSS12" w:hAnsi="CMSS12" w:cs="CMSS12"/>
          <w:color w:val="000000"/>
          <w:sz w:val="24"/>
          <w:szCs w:val="24"/>
        </w:rPr>
        <w:t>[32].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19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Core 1 Core 0 Core 2 Core 3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 xml:space="preserve">ADC </w:t>
      </w:r>
      <w:r>
        <w:rPr>
          <w:rFonts w:ascii="LiberationSans-Bold" w:hAnsi="LiberationSans-Bold" w:cs="LiberationSans-Bold"/>
          <w:b/>
          <w:bCs/>
          <w:color w:val="000000"/>
        </w:rPr>
        <w:t xml:space="preserve">AURIX </w:t>
      </w:r>
      <w:r>
        <w:rPr>
          <w:rFonts w:ascii="LiberationSans" w:hAnsi="LiberationSans" w:cs="LiberationSans"/>
          <w:color w:val="000000"/>
        </w:rPr>
        <w:t>CAN WD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 xml:space="preserve">Sensor </w:t>
      </w:r>
      <w:r>
        <w:rPr>
          <w:rFonts w:ascii="LiberationSans-Bold" w:hAnsi="LiberationSans-Bold" w:cs="LiberationSans-Bold"/>
          <w:b/>
          <w:bCs/>
          <w:color w:val="000000"/>
        </w:rPr>
        <w:t xml:space="preserve">ECU </w:t>
      </w:r>
      <w:r>
        <w:rPr>
          <w:rFonts w:ascii="LiberationSans" w:hAnsi="LiberationSans" w:cs="LiberationSans"/>
          <w:color w:val="000000"/>
        </w:rPr>
        <w:t>Actuator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</w:rPr>
      </w:pPr>
      <w:r>
        <w:rPr>
          <w:rFonts w:ascii="LiberationSans" w:hAnsi="LiberationSans" w:cs="LiberationSans"/>
          <w:color w:val="000000"/>
        </w:rPr>
        <w:t xml:space="preserve">HMI </w:t>
      </w:r>
      <w:r>
        <w:rPr>
          <w:rFonts w:ascii="LiberationSans-Bold" w:hAnsi="LiberationSans-Bold" w:cs="LiberationSans-Bold"/>
          <w:b/>
          <w:bCs/>
          <w:color w:val="000000"/>
        </w:rPr>
        <w:t>PT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</w:rPr>
      </w:pPr>
      <w:r>
        <w:rPr>
          <w:rFonts w:ascii="LiberationSans-Bold" w:hAnsi="LiberationSans-Bold" w:cs="LiberationSans-Bold"/>
          <w:b/>
          <w:bCs/>
          <w:color w:val="000000"/>
        </w:rPr>
        <w:t>VEHICLE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7"/>
          <w:szCs w:val="17"/>
        </w:rPr>
      </w:pPr>
      <w:r>
        <w:rPr>
          <w:rFonts w:ascii="LiberationSans" w:hAnsi="LiberationSans" w:cs="LiberationSans"/>
          <w:color w:val="000000"/>
          <w:sz w:val="17"/>
          <w:szCs w:val="17"/>
        </w:rPr>
        <w:t>Chip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7"/>
          <w:szCs w:val="17"/>
        </w:rPr>
      </w:pPr>
      <w:r>
        <w:rPr>
          <w:rFonts w:ascii="LiberationSans" w:hAnsi="LiberationSans" w:cs="LiberationSans"/>
          <w:color w:val="000000"/>
          <w:sz w:val="17"/>
          <w:szCs w:val="17"/>
        </w:rPr>
        <w:t>Layer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7"/>
          <w:szCs w:val="17"/>
        </w:rPr>
      </w:pPr>
      <w:r>
        <w:rPr>
          <w:rFonts w:ascii="LiberationSans" w:hAnsi="LiberationSans" w:cs="LiberationSans"/>
          <w:color w:val="000000"/>
          <w:sz w:val="17"/>
          <w:szCs w:val="17"/>
        </w:rPr>
        <w:t>Device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7"/>
          <w:szCs w:val="17"/>
        </w:rPr>
      </w:pPr>
      <w:r>
        <w:rPr>
          <w:rFonts w:ascii="LiberationSans" w:hAnsi="LiberationSans" w:cs="LiberationSans"/>
          <w:color w:val="000000"/>
          <w:sz w:val="17"/>
          <w:szCs w:val="17"/>
        </w:rPr>
        <w:t>Layer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7"/>
          <w:szCs w:val="17"/>
        </w:rPr>
      </w:pPr>
      <w:r>
        <w:rPr>
          <w:rFonts w:ascii="LiberationSans" w:hAnsi="LiberationSans" w:cs="LiberationSans"/>
          <w:color w:val="000000"/>
          <w:sz w:val="17"/>
          <w:szCs w:val="17"/>
        </w:rPr>
        <w:t>System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7"/>
          <w:szCs w:val="17"/>
        </w:rPr>
      </w:pPr>
      <w:r>
        <w:rPr>
          <w:rFonts w:ascii="LiberationSans" w:hAnsi="LiberationSans" w:cs="LiberationSans"/>
          <w:color w:val="000000"/>
          <w:sz w:val="17"/>
          <w:szCs w:val="17"/>
        </w:rPr>
        <w:t>Layer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Figure 2.9: Examples of hardware parts at di_erent levels [31]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This de_nition applies </w:t>
      </w:r>
      <w:ins w:id="96" w:author="Susanne Ploner" w:date="2015-09-06T10:19:00Z">
        <w:r w:rsidR="00B9166C">
          <w:rPr>
            <w:rFonts w:ascii="CMSS12" w:hAnsi="CMSS12" w:cs="CMSS12"/>
            <w:color w:val="000000"/>
            <w:sz w:val="24"/>
            <w:szCs w:val="24"/>
          </w:rPr>
          <w:t>to</w:t>
        </w:r>
      </w:ins>
      <w:del w:id="97" w:author="Susanne Ploner" w:date="2015-09-06T10:19:00Z">
        <w:r w:rsidDel="00B9166C">
          <w:rPr>
            <w:rFonts w:ascii="CMSS12" w:hAnsi="CMSS12" w:cs="CMSS12"/>
            <w:color w:val="000000"/>
            <w:sz w:val="24"/>
            <w:szCs w:val="24"/>
          </w:rPr>
          <w:delText>for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any kind of architecture, but the emphases on these concepts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vary with respect to the considered domain. The software architecture usually focuses very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much on the system elements, while the enterprise architecture is more concerned with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principles of design and evolution [32].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This is in compliance with the de_nition of architecture by AUTOSAR [12]: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\The fundamental organization of a system embodied in its components, their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static and dynamic relationships to each other, and to the environment, and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principles guiding its design and evolution."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 [15] it is stated that the relationship and principles of design of the components,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functions and the interface established between subsystems can also be de_ned by architecture.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de_nition presented below is compatible with all kinds of architecture design, for they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share the same basic principles.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An architecture is a systematic description of the structure of a system by means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of its involved components and their relations to each other, and speci_es also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the connections and interactions of a system to its environment.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At the same time, architecture is also responsible for determining the prin-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ciples of design and evolution.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20</w:t>
      </w:r>
    </w:p>
    <w:p w:rsidR="00B9166C" w:rsidRDefault="00B9166C" w:rsidP="0036704D">
      <w:pPr>
        <w:autoSpaceDE w:val="0"/>
        <w:autoSpaceDN w:val="0"/>
        <w:adjustRightInd w:val="0"/>
        <w:spacing w:after="0" w:line="240" w:lineRule="auto"/>
        <w:rPr>
          <w:ins w:id="98" w:author="Susanne Ploner" w:date="2015-09-06T10:20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 xml:space="preserve">2.4.1 Demarcation from </w:t>
      </w:r>
      <w:ins w:id="99" w:author="Susanne Ploner" w:date="2015-09-06T19:37:00Z">
        <w:r w:rsidR="00BC2337">
          <w:rPr>
            <w:rFonts w:ascii="CMSSBX10" w:hAnsi="CMSSBX10" w:cs="CMSSBX10"/>
            <w:color w:val="000000"/>
            <w:sz w:val="29"/>
            <w:szCs w:val="29"/>
          </w:rPr>
          <w:t>R</w:t>
        </w:r>
      </w:ins>
      <w:del w:id="100" w:author="Susanne Ploner" w:date="2015-09-06T19:37:00Z">
        <w:r w:rsidDel="00BC2337">
          <w:rPr>
            <w:rFonts w:ascii="CMSSBX10" w:hAnsi="CMSSBX10" w:cs="CMSSBX10"/>
            <w:color w:val="000000"/>
            <w:sz w:val="29"/>
            <w:szCs w:val="29"/>
          </w:rPr>
          <w:delText>r</w:delText>
        </w:r>
      </w:del>
      <w:r>
        <w:rPr>
          <w:rFonts w:ascii="CMSSBX10" w:hAnsi="CMSSBX10" w:cs="CMSSBX10"/>
          <w:color w:val="000000"/>
          <w:sz w:val="29"/>
          <w:szCs w:val="29"/>
        </w:rPr>
        <w:t xml:space="preserve">elated </w:t>
      </w:r>
      <w:ins w:id="101" w:author="Susanne Ploner" w:date="2015-09-06T19:37:00Z">
        <w:r w:rsidR="00BC2337">
          <w:rPr>
            <w:rFonts w:ascii="CMSSBX10" w:hAnsi="CMSSBX10" w:cs="CMSSBX10"/>
            <w:color w:val="000000"/>
            <w:sz w:val="29"/>
            <w:szCs w:val="29"/>
          </w:rPr>
          <w:t>T</w:t>
        </w:r>
      </w:ins>
      <w:del w:id="102" w:author="Susanne Ploner" w:date="2015-09-06T19:37:00Z">
        <w:r w:rsidDel="00BC2337">
          <w:rPr>
            <w:rFonts w:ascii="CMSSBX10" w:hAnsi="CMSSBX10" w:cs="CMSSBX10"/>
            <w:color w:val="000000"/>
            <w:sz w:val="29"/>
            <w:szCs w:val="29"/>
          </w:rPr>
          <w:delText>t</w:delText>
        </w:r>
      </w:del>
      <w:r>
        <w:rPr>
          <w:rFonts w:ascii="CMSSBX10" w:hAnsi="CMSSBX10" w:cs="CMSSBX10"/>
          <w:color w:val="000000"/>
          <w:sz w:val="29"/>
          <w:szCs w:val="29"/>
        </w:rPr>
        <w:t>erms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placement of architecture in relation to other entities like system or environment is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illustrated in _gure 2.10.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Architecture description. </w:t>
      </w:r>
      <w:r>
        <w:rPr>
          <w:rFonts w:ascii="CMSS12" w:hAnsi="CMSS12" w:cs="CMSS12"/>
          <w:color w:val="000000"/>
          <w:sz w:val="24"/>
          <w:szCs w:val="24"/>
        </w:rPr>
        <w:t xml:space="preserve">Many sources mix up the de_nitions of </w:t>
      </w:r>
      <w:r>
        <w:rPr>
          <w:rFonts w:ascii="CMSSI12" w:hAnsi="CMSSI12" w:cs="CMSSI12"/>
          <w:color w:val="000000"/>
          <w:sz w:val="24"/>
          <w:szCs w:val="24"/>
        </w:rPr>
        <w:t xml:space="preserve">architecture </w:t>
      </w:r>
      <w:r>
        <w:rPr>
          <w:rFonts w:ascii="CMSS12" w:hAnsi="CMSS12" w:cs="CMSS12"/>
          <w:color w:val="000000"/>
          <w:sz w:val="24"/>
          <w:szCs w:val="24"/>
        </w:rPr>
        <w:t xml:space="preserve">and </w:t>
      </w:r>
      <w:r>
        <w:rPr>
          <w:rFonts w:ascii="CMSSI12" w:hAnsi="CMSSI12" w:cs="CMSSI12"/>
          <w:color w:val="000000"/>
          <w:sz w:val="24"/>
          <w:szCs w:val="24"/>
        </w:rPr>
        <w:t>archi-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>tecture description</w:t>
      </w:r>
      <w:r>
        <w:rPr>
          <w:rFonts w:ascii="CMSS12" w:hAnsi="CMSS12" w:cs="CMSS12"/>
          <w:color w:val="000000"/>
          <w:sz w:val="24"/>
          <w:szCs w:val="24"/>
        </w:rPr>
        <w:t>, wh</w:t>
      </w:r>
      <w:ins w:id="103" w:author="Susanne Ploner" w:date="2015-09-06T10:21:00Z">
        <w:r w:rsidR="00B9166C">
          <w:rPr>
            <w:rFonts w:ascii="CMSS12" w:hAnsi="CMSS12" w:cs="CMSS12"/>
            <w:color w:val="000000"/>
            <w:sz w:val="24"/>
            <w:szCs w:val="24"/>
          </w:rPr>
          <w:t>ich</w:t>
        </w:r>
      </w:ins>
      <w:del w:id="104" w:author="Susanne Ploner" w:date="2015-09-06T10:20:00Z">
        <w:r w:rsidDel="00B9166C">
          <w:rPr>
            <w:rFonts w:ascii="CMSS12" w:hAnsi="CMSS12" w:cs="CMSS12"/>
            <w:color w:val="000000"/>
            <w:sz w:val="24"/>
            <w:szCs w:val="24"/>
          </w:rPr>
          <w:delText>at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is a recurring source of confusion. In contrast to the actual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architecture of a system, the term architecture description denotes the artefacts which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document the respective architecture [32].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According to the ISO/IEC/IEEE 42010 standard, the architecture description is used to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express the architecture of a system of interest by means of the following elements: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>Speci_cation of the purposes of the system,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>Suitability for achieving these purposes,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>Feasibility of construction and applicability,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>Maintainability,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>Evolvability 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>Association of these concerns with the stakeholders having these concerns [32].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One and the same architecture can be described by several di_erent architecture descriptions,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and at the same time, an architecture description can also characterise multiple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architectures [32].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Stakeholder. </w:t>
      </w:r>
      <w:r>
        <w:rPr>
          <w:rFonts w:ascii="CMSS12" w:hAnsi="CMSS12" w:cs="CMSS12"/>
          <w:color w:val="000000"/>
          <w:sz w:val="24"/>
          <w:szCs w:val="24"/>
        </w:rPr>
        <w:t>The stakeholders are all people</w:t>
      </w:r>
      <w:del w:id="105" w:author="Susanne Ploner" w:date="2015-09-06T10:21:00Z">
        <w:r w:rsidDel="00B9166C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which are somehow related to the system 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have any interest in the system. Those include users, operators, owners, developers,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maintainers and others [32].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System concern. </w:t>
      </w:r>
      <w:r>
        <w:rPr>
          <w:rFonts w:ascii="CMSS12" w:hAnsi="CMSS12" w:cs="CMSS12"/>
          <w:color w:val="000000"/>
          <w:sz w:val="24"/>
          <w:szCs w:val="24"/>
        </w:rPr>
        <w:t xml:space="preserve">A speci_c system concern can be held by one </w:t>
      </w:r>
      <w:ins w:id="106" w:author="Susanne Ploner" w:date="2015-09-06T10:22:00Z">
        <w:r w:rsidR="00B9166C">
          <w:rPr>
            <w:rFonts w:ascii="CMSS12" w:hAnsi="CMSS12" w:cs="CMSS12"/>
            <w:color w:val="000000"/>
            <w:sz w:val="24"/>
            <w:szCs w:val="24"/>
          </w:rPr>
          <w:t xml:space="preserve">or </w:t>
        </w:r>
      </w:ins>
      <w:del w:id="107" w:author="Susanne Ploner" w:date="2015-09-06T10:22:00Z">
        <w:r w:rsidDel="00B9166C">
          <w:rPr>
            <w:rFonts w:ascii="CMSS12" w:hAnsi="CMSS12" w:cs="CMSS12"/>
            <w:color w:val="000000"/>
            <w:sz w:val="24"/>
            <w:szCs w:val="24"/>
          </w:rPr>
          <w:delText>more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more stakeholders 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can appear in various di_erent forms, e.g. expectations, responsibilities, requirements,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assumptions, dependencies and more [32].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Purpose. </w:t>
      </w:r>
      <w:r>
        <w:rPr>
          <w:rFonts w:ascii="CMSS12" w:hAnsi="CMSS12" w:cs="CMSS12"/>
          <w:color w:val="000000"/>
          <w:sz w:val="24"/>
          <w:szCs w:val="24"/>
        </w:rPr>
        <w:t>Purposes are one kind of system concerns, which are issued by the stakeholders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[32].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21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Figure 2.10: Relations of architecture to other entities [32]</w:t>
      </w:r>
    </w:p>
    <w:p w:rsidR="00B9166C" w:rsidRDefault="00B9166C" w:rsidP="0036704D">
      <w:pPr>
        <w:autoSpaceDE w:val="0"/>
        <w:autoSpaceDN w:val="0"/>
        <w:adjustRightInd w:val="0"/>
        <w:spacing w:after="0" w:line="240" w:lineRule="auto"/>
        <w:rPr>
          <w:ins w:id="108" w:author="Susanne Ploner" w:date="2015-09-06T10:22:00Z"/>
          <w:rFonts w:ascii="CMSSBX10" w:hAnsi="CMSSBX10" w:cs="CMSSBX10"/>
          <w:color w:val="000000"/>
          <w:sz w:val="34"/>
          <w:szCs w:val="34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34"/>
          <w:szCs w:val="34"/>
        </w:rPr>
      </w:pPr>
      <w:r>
        <w:rPr>
          <w:rFonts w:ascii="CMSSBX10" w:hAnsi="CMSSBX10" w:cs="CMSSBX10"/>
          <w:color w:val="000000"/>
          <w:sz w:val="34"/>
          <w:szCs w:val="34"/>
        </w:rPr>
        <w:t xml:space="preserve">2.5 Service </w:t>
      </w:r>
      <w:ins w:id="109" w:author="Susanne Ploner" w:date="2015-09-06T19:37:00Z">
        <w:r w:rsidR="00BC2337">
          <w:rPr>
            <w:rFonts w:ascii="CMSSBX10" w:hAnsi="CMSSBX10" w:cs="CMSSBX10"/>
            <w:color w:val="000000"/>
            <w:sz w:val="34"/>
            <w:szCs w:val="34"/>
          </w:rPr>
          <w:t>O</w:t>
        </w:r>
      </w:ins>
      <w:del w:id="110" w:author="Susanne Ploner" w:date="2015-09-06T19:37:00Z">
        <w:r w:rsidDel="00BC2337">
          <w:rPr>
            <w:rFonts w:ascii="CMSSBX10" w:hAnsi="CMSSBX10" w:cs="CMSSBX10"/>
            <w:color w:val="000000"/>
            <w:sz w:val="34"/>
            <w:szCs w:val="34"/>
          </w:rPr>
          <w:delText>o</w:delText>
        </w:r>
      </w:del>
      <w:r>
        <w:rPr>
          <w:rFonts w:ascii="CMSSBX10" w:hAnsi="CMSSBX10" w:cs="CMSSBX10"/>
          <w:color w:val="000000"/>
          <w:sz w:val="34"/>
          <w:szCs w:val="34"/>
        </w:rPr>
        <w:t>riented Architecture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term service oriented architecture has been widely used for marketing and praising new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products. This resulted in various misinterpretations of the term, because some vendors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suggested that a SoA is something that can be bought or installed on an existing system,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missing the point that SoA was not a product, but a set of design paradigms that can be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applied on architectures.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driving factor for the application of this design paradigm are certain bene_ts that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come with the modularisation of software. Those are not only reduction of development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costs, but, with respect to embedded systems, also a saving in hardware components 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complexity [2]. Furthermore, it increases exibility, scalability and fault tolerance [33, p.33]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[30, p.17-18].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Di_erent authors and companies explain the term from di_erent viewpoints and with different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focuses.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OASIS. </w:t>
      </w:r>
      <w:r>
        <w:rPr>
          <w:rFonts w:ascii="CMSS12" w:hAnsi="CMSS12" w:cs="CMSS12"/>
          <w:color w:val="000000"/>
          <w:sz w:val="24"/>
          <w:szCs w:val="24"/>
        </w:rPr>
        <w:t>OASIS is a non-pro_t consortium that drives the development, convergence 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adoption of open standards for the global information society.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>\A paradigm for organizing distributed capabilities that may be under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>control of di_erent ownership domains. It provides a uniform means to of-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>fer, discover, interact with and use capabilities to produce desired e_ects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 xml:space="preserve">consistent with measurable preconditions and expectations" </w:t>
      </w:r>
      <w:r>
        <w:rPr>
          <w:rFonts w:ascii="CMSS12" w:hAnsi="CMSS12" w:cs="CMSS12"/>
          <w:color w:val="000000"/>
          <w:sz w:val="24"/>
          <w:szCs w:val="24"/>
        </w:rPr>
        <w:t>[34].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22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Papazoglou. </w:t>
      </w:r>
      <w:r>
        <w:rPr>
          <w:rFonts w:ascii="CMSSI12" w:hAnsi="CMSSI12" w:cs="CMSSI12"/>
          <w:color w:val="000000"/>
          <w:sz w:val="24"/>
          <w:szCs w:val="24"/>
        </w:rPr>
        <w:t>\Service-oriented architectures (SOA) is an emerging approach that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>addresses the requirements of loosely coupled, standards-based, and protocol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 xml:space="preserve">independent distributed computing" </w:t>
      </w:r>
      <w:r>
        <w:rPr>
          <w:rFonts w:ascii="CMSS12" w:hAnsi="CMSS12" w:cs="CMSS12"/>
          <w:color w:val="000000"/>
          <w:sz w:val="24"/>
          <w:szCs w:val="24"/>
        </w:rPr>
        <w:t>[35].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Donini, Marrone et al. </w:t>
      </w:r>
      <w:r>
        <w:rPr>
          <w:rFonts w:ascii="CMSSI12" w:hAnsi="CMSSI12" w:cs="CMSSI12"/>
          <w:color w:val="000000"/>
          <w:sz w:val="24"/>
          <w:szCs w:val="24"/>
        </w:rPr>
        <w:t>\SOA is an architectural style for building software ap-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>plications that use services available in a network such as the web and it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>represents the widest accepted model to design geographical distributed sys-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 xml:space="preserve">tems" </w:t>
      </w:r>
      <w:r>
        <w:rPr>
          <w:rFonts w:ascii="CMSS12" w:hAnsi="CMSS12" w:cs="CMSS12"/>
          <w:color w:val="000000"/>
          <w:sz w:val="24"/>
          <w:szCs w:val="24"/>
        </w:rPr>
        <w:t>[36].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Arcitura. </w:t>
      </w:r>
      <w:r>
        <w:rPr>
          <w:rFonts w:ascii="CMSSI12" w:hAnsi="CMSSI12" w:cs="CMSSI12"/>
          <w:color w:val="000000"/>
          <w:sz w:val="24"/>
          <w:szCs w:val="24"/>
        </w:rPr>
        <w:t>\Service-oriented architecture is a technology architectural model for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>service-oriented solutions with distinct characteristics in support of realizing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>service-orientation and the strategic goals associated with service-oriented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 xml:space="preserve">computing" </w:t>
      </w:r>
      <w:r>
        <w:rPr>
          <w:rFonts w:ascii="CMSS12" w:hAnsi="CMSS12" w:cs="CMSS12"/>
          <w:color w:val="000000"/>
          <w:sz w:val="24"/>
          <w:szCs w:val="24"/>
        </w:rPr>
        <w:t>[23].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de_nition presented below </w:t>
      </w:r>
      <w:ins w:id="111" w:author="Susanne Ploner" w:date="2015-09-06T10:24:00Z">
        <w:r w:rsidR="00B9166C">
          <w:rPr>
            <w:rFonts w:ascii="CMSS12" w:hAnsi="CMSS12" w:cs="CMSS12"/>
            <w:color w:val="000000"/>
            <w:sz w:val="24"/>
            <w:szCs w:val="24"/>
          </w:rPr>
          <w:t xml:space="preserve">has </w:t>
        </w:r>
      </w:ins>
      <w:r>
        <w:rPr>
          <w:rFonts w:ascii="CMSS12" w:hAnsi="CMSS12" w:cs="CMSS12"/>
          <w:color w:val="000000"/>
          <w:sz w:val="24"/>
          <w:szCs w:val="24"/>
        </w:rPr>
        <w:t>emerged as result of extensive investigations and reviewing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numerous sources. In contrast to all the other de_nitions, which are somehow biased due to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their relation to a certain research area, this one is quite generic and may be used for any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kind of SoA. In case of embedded- or safety-critical systems, there are of course additional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characteristics which are crucial.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The service oriented architecture is no actual design, which can be simply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implemented or installed, but a collection of design principles for distributed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systems.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Originating from the object oriented- and component based engineering,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it pushes the concept of software reuse to a new level by using technology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independent and loosely coupled services.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Accordingly, a SoA disposes of an arbitrary number of services, which are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interconnected by means of an underlying network with prede_ned protocols.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As stated, SoA is no speci_c implementation but a set of rules to achieve a certain target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state. The _nal implementation can therefore consist of multiple technologies, products, APIs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(Application Programmers Interfaces) and supporting infrastructures [25, p.29]. This enables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an unproblematic exchange of components by components of other vendors, as long as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provided services remain una_ected.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23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Nevertheless, a SoA is not just a simple collection of services, but o_ers also composition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mechanisms for services, enabling the creation of agile, higher-level services with a more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sophisticated functionality, without having to build everything from scratch. [30, p.12].</w:t>
      </w:r>
    </w:p>
    <w:p w:rsidR="00B9166C" w:rsidRDefault="00B9166C" w:rsidP="0036704D">
      <w:pPr>
        <w:autoSpaceDE w:val="0"/>
        <w:autoSpaceDN w:val="0"/>
        <w:adjustRightInd w:val="0"/>
        <w:spacing w:after="0" w:line="240" w:lineRule="auto"/>
        <w:rPr>
          <w:ins w:id="112" w:author="Susanne Ploner" w:date="2015-09-06T10:25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2.5.1 Historic Development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term </w:t>
      </w:r>
      <w:r>
        <w:rPr>
          <w:rFonts w:ascii="CMSSI12" w:hAnsi="CMSSI12" w:cs="CMSSI12"/>
          <w:color w:val="000000"/>
          <w:sz w:val="24"/>
          <w:szCs w:val="24"/>
        </w:rPr>
        <w:t xml:space="preserve">Service oriented Architecture </w:t>
      </w:r>
      <w:r>
        <w:rPr>
          <w:rFonts w:ascii="CMSS12" w:hAnsi="CMSS12" w:cs="CMSS12"/>
          <w:color w:val="000000"/>
          <w:sz w:val="24"/>
          <w:szCs w:val="24"/>
        </w:rPr>
        <w:t>_rst appeared in 1996 [33, p.7]. It emerged from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CBSE (cf. _gure 2.11) and was more or less an improvement, for it allowed the components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to be wider distributed and looser coupled. However, since both approaches feature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certain advantages, both of them have been developed in parallel ever since, resulting in many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similarities, but also many di_erences [28].</w:t>
      </w:r>
    </w:p>
    <w:p w:rsidR="00B9166C" w:rsidRDefault="00B9166C" w:rsidP="0036704D">
      <w:pPr>
        <w:autoSpaceDE w:val="0"/>
        <w:autoSpaceDN w:val="0"/>
        <w:adjustRightInd w:val="0"/>
        <w:spacing w:after="0" w:line="240" w:lineRule="auto"/>
        <w:rPr>
          <w:ins w:id="113" w:author="Susanne Ploner" w:date="2015-09-06T10:25:00Z"/>
          <w:rFonts w:ascii="Helvetica-Bold" w:hAnsi="Helvetica-Bold" w:cs="Helvetica-Bold"/>
          <w:b/>
          <w:bCs/>
          <w:color w:val="000000"/>
          <w:sz w:val="34"/>
          <w:szCs w:val="34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34"/>
          <w:szCs w:val="34"/>
        </w:rPr>
      </w:pPr>
      <w:r>
        <w:rPr>
          <w:rFonts w:ascii="Helvetica-Bold" w:hAnsi="Helvetica-Bold" w:cs="Helvetica-Bold"/>
          <w:b/>
          <w:bCs/>
          <w:color w:val="000000"/>
          <w:sz w:val="34"/>
          <w:szCs w:val="34"/>
        </w:rPr>
        <w:t>Software Product Lines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Modern software demands higher quality and shorter time-to-market cycles at lower costs,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making reuse more important than ever before. Figure 1 illustrates that the idea of reuse is not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new, but has evolved over time. The latest development attempts to make reuse of software more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systematic.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1"/>
          <w:szCs w:val="21"/>
        </w:rPr>
      </w:pPr>
      <w:r>
        <w:rPr>
          <w:rFonts w:ascii="Times-Bold" w:hAnsi="Times-Bold" w:cs="Times-Bold"/>
          <w:b/>
          <w:bCs/>
          <w:color w:val="000000"/>
          <w:sz w:val="21"/>
          <w:szCs w:val="21"/>
        </w:rPr>
        <w:t>Figure 1: Development from ad-hoc to systematic reuse in software development [CN03]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One approach propagating systematic software reuse are software product lines (SPL). The core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idea is to build multiple products from a single infrastructure in a way that is aligned to stated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business goals. An often used definition from Northrop and Clements [NC02] describes 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 xml:space="preserve">software product line as </w:t>
      </w:r>
      <w:r>
        <w:rPr>
          <w:rFonts w:ascii="TimesNewRomanPS-ItalicMT" w:hAnsi="TimesNewRomanPS-ItalicMT" w:cs="TimesNewRomanPS-ItalicMT"/>
          <w:i/>
          <w:iCs/>
          <w:color w:val="000000"/>
          <w:sz w:val="26"/>
          <w:szCs w:val="26"/>
        </w:rPr>
        <w:t>“a set of software</w:t>
      </w:r>
      <w:r>
        <w:rPr>
          <w:rFonts w:ascii="Times-Italic" w:hAnsi="Times-Italic" w:cs="Times-Italic"/>
          <w:i/>
          <w:iCs/>
          <w:color w:val="000000"/>
          <w:sz w:val="26"/>
          <w:szCs w:val="26"/>
        </w:rPr>
        <w:t>-intensive systems sharing a common, managed set of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color w:val="000000"/>
          <w:sz w:val="26"/>
          <w:szCs w:val="26"/>
        </w:rPr>
      </w:pPr>
      <w:r>
        <w:rPr>
          <w:rFonts w:ascii="Times-Italic" w:hAnsi="Times-Italic" w:cs="Times-Italic"/>
          <w:i/>
          <w:iCs/>
          <w:color w:val="000000"/>
          <w:sz w:val="26"/>
          <w:szCs w:val="26"/>
        </w:rPr>
        <w:t>features that satisfy the specific needs of a particular market segment or mission and that are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6"/>
          <w:szCs w:val="26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6"/>
          <w:szCs w:val="26"/>
        </w:rPr>
        <w:t>developed from a common set of core assets in a prescribed way.”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Basically, software product line development consists of two fundamentals: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• The differentiation of domain and application engineering 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• the separation of commonalities and variability in domain engineering.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Mass customization (the ability to efficiently customize a product for specific customer needs) is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one main aim of software product lines. To realize this, variability has to be made explicit 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managed in an effective manner.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Product line adoption is still a challenge in practice. Existing strategies can be classified into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three groups [Kru02, PBvdL05]: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The proactive or ’big bang’ approach: </w:t>
      </w:r>
      <w:r>
        <w:rPr>
          <w:rFonts w:ascii="TimesNewRomanPSMT" w:hAnsi="TimesNewRomanPSMT" w:cs="TimesNewRomanPSMT"/>
          <w:color w:val="000000"/>
          <w:sz w:val="26"/>
          <w:szCs w:val="26"/>
        </w:rPr>
        <w:t>Following this strategy, PLE is adopted from scratch.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>
        <w:rPr>
          <w:rFonts w:ascii="TimesNewRomanPSMT" w:hAnsi="TimesNewRomanPSMT" w:cs="TimesNewRomanPSMT"/>
          <w:color w:val="000000"/>
          <w:sz w:val="26"/>
          <w:szCs w:val="26"/>
        </w:rPr>
        <w:t>In order to be successful, the transition has to be planned consequently: scoping and domain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Figure 2.11: Development of software reuse concepts from the 1960 to present [37].</w:t>
      </w:r>
    </w:p>
    <w:p w:rsidR="00FD5D07" w:rsidRDefault="00FD5D07" w:rsidP="0036704D">
      <w:pPr>
        <w:autoSpaceDE w:val="0"/>
        <w:autoSpaceDN w:val="0"/>
        <w:adjustRightInd w:val="0"/>
        <w:spacing w:after="0" w:line="240" w:lineRule="auto"/>
        <w:rPr>
          <w:ins w:id="114" w:author="Susanne Ploner" w:date="2015-09-06T10:27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2.5.2 Structure of a SoA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four main artefacts of a SoA are </w:t>
      </w:r>
      <w:r>
        <w:rPr>
          <w:rFonts w:ascii="CMSSI12" w:hAnsi="CMSSI12" w:cs="CMSSI12"/>
          <w:color w:val="000000"/>
          <w:sz w:val="24"/>
          <w:szCs w:val="24"/>
        </w:rPr>
        <w:t>service provider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>service consumer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>service repository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and the </w:t>
      </w:r>
      <w:r>
        <w:rPr>
          <w:rFonts w:ascii="CMSSI12" w:hAnsi="CMSSI12" w:cs="CMSSI12"/>
          <w:color w:val="000000"/>
          <w:sz w:val="24"/>
          <w:szCs w:val="24"/>
        </w:rPr>
        <w:t xml:space="preserve">service contract </w:t>
      </w:r>
      <w:r>
        <w:rPr>
          <w:rFonts w:ascii="CMSS12" w:hAnsi="CMSS12" w:cs="CMSS12"/>
          <w:color w:val="000000"/>
          <w:sz w:val="24"/>
          <w:szCs w:val="24"/>
        </w:rPr>
        <w:t>[24] [28] [15]. There are also alternative terms for those, which are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mentioned here; but throughout the remain of this thesis the previously stated terms will be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used.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Service provider/ Service Owner. </w:t>
      </w:r>
      <w:r>
        <w:rPr>
          <w:rFonts w:ascii="CMSS12" w:hAnsi="CMSS12" w:cs="CMSS12"/>
          <w:color w:val="000000"/>
          <w:sz w:val="24"/>
          <w:szCs w:val="24"/>
        </w:rPr>
        <w:t>The task of the service provider is to provide a service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and its functionality. Additionally, he should formulate the service description in form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of a contract, which is then handed over to the service repository in order to make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service discoverable [28].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24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Service Repository/ Service Registry/ Service Directory. </w:t>
      </w:r>
      <w:r>
        <w:rPr>
          <w:rFonts w:ascii="CMSS12" w:hAnsi="CMSS12" w:cs="CMSS12"/>
          <w:color w:val="000000"/>
          <w:sz w:val="24"/>
          <w:szCs w:val="24"/>
        </w:rPr>
        <w:t>The service repository is, more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or less, a database of services</w:t>
      </w:r>
      <w:del w:id="115" w:author="Susanne Ploner" w:date="2015-09-06T10:28:00Z">
        <w:r w:rsidDel="00FD5D07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which may be physically distributed. It disposes of certain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publishing mechanisms in order to make services discoverable by the service consumer.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Therefore it contains all the information of every version of the service, as well as meta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information like physical location, provider information, technical constraints, security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issues, and, of course, the link to the registered service [29, p.60-61] [28] [38].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Services can be added to, or taken from the service repository dynamically. Thus,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services need to be already running and ready to use in order to be discovered 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composed at runtime.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Service Consumer/ Service Client/ Service Requester. </w:t>
      </w:r>
      <w:r>
        <w:rPr>
          <w:rFonts w:ascii="CMSS12" w:hAnsi="CMSS12" w:cs="CMSS12"/>
          <w:color w:val="000000"/>
          <w:sz w:val="24"/>
          <w:szCs w:val="24"/>
        </w:rPr>
        <w:t>The service consumer is the instance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that calls the service and can be either an end-user or another service. He sends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 request for searching the service repository for speci_c services by means of the service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interface description. Subsequently, the repository returns a list with suitable services.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If an appropriate service is identi_ed the service consumer creates a dynamic binding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with the service provider in order to invoke the service and interact with it [28] [38].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This procedure is depicted in _gure 2.13.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Service Contract. </w:t>
      </w:r>
      <w:r>
        <w:rPr>
          <w:rFonts w:ascii="CMSS12" w:hAnsi="CMSS12" w:cs="CMSS12"/>
          <w:color w:val="000000"/>
          <w:sz w:val="24"/>
          <w:szCs w:val="24"/>
        </w:rPr>
        <w:t>The service contract is described in detail in section 2.3.2. It is handed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over to the service repository from the service provider.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Service Inventory. </w:t>
      </w:r>
      <w:r>
        <w:rPr>
          <w:rFonts w:ascii="CMSS12" w:hAnsi="CMSS12" w:cs="CMSS12"/>
          <w:color w:val="000000"/>
          <w:sz w:val="24"/>
          <w:szCs w:val="24"/>
        </w:rPr>
        <w:t>Erl et al. [25, p.41] mention this additional term in connection with SoA.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According to their de_nition, \A service inventory is an independently standardized 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governed collection of complementary services within a boundary that represents an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enterprise or a meaningful segment of an enterprise."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term enterprise in this de_nition appears a bit bizarre and is a result of the research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area related with this source. For the scope of this thesis the boundary is de_ned as 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vehicle. Hence, the service inventory includes all services which could be provided by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vehicle itself. The di_erence to the service repository is that the service does not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need to be available, or even implemented. Instead, it is a static list of developed or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conceived services.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relations of the various artefacts are depicted in _gure 2.12.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25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Service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Consumer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Service Inventory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Service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Repository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Service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  <w:sz w:val="17"/>
          <w:szCs w:val="17"/>
        </w:rPr>
        <w:t xml:space="preserve">Subscribe service, </w:t>
      </w:r>
      <w:r>
        <w:rPr>
          <w:rFonts w:ascii="LiberationSans" w:hAnsi="LiberationSans" w:cs="LiberationSans"/>
          <w:color w:val="000000"/>
        </w:rPr>
        <w:t>Provider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7"/>
          <w:szCs w:val="17"/>
        </w:rPr>
      </w:pPr>
      <w:r>
        <w:rPr>
          <w:rFonts w:ascii="LiberationSans" w:hAnsi="LiberationSans" w:cs="LiberationSans"/>
          <w:color w:val="000000"/>
          <w:sz w:val="17"/>
          <w:szCs w:val="17"/>
        </w:rPr>
        <w:t>Exchange messages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7"/>
          <w:szCs w:val="17"/>
        </w:rPr>
      </w:pPr>
      <w:r>
        <w:rPr>
          <w:rFonts w:ascii="LiberationSans" w:hAnsi="LiberationSans" w:cs="LiberationSans"/>
          <w:color w:val="000000"/>
          <w:sz w:val="17"/>
          <w:szCs w:val="17"/>
        </w:rPr>
        <w:t>Lookup service Publish service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9"/>
          <w:szCs w:val="19"/>
        </w:rPr>
      </w:pPr>
      <w:r>
        <w:rPr>
          <w:rFonts w:ascii="LiberationSans" w:hAnsi="LiberationSans" w:cs="LiberationSans"/>
          <w:color w:val="000000"/>
          <w:sz w:val="19"/>
          <w:szCs w:val="19"/>
        </w:rPr>
        <w:t>Contract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 xml:space="preserve">Figure 2.12: Relation of </w:t>
      </w:r>
      <w:r>
        <w:rPr>
          <w:rFonts w:ascii="CMSSI10" w:hAnsi="CMSSI10" w:cs="CMSSI10"/>
          <w:color w:val="000000"/>
        </w:rPr>
        <w:t>service provider</w:t>
      </w:r>
      <w:r>
        <w:rPr>
          <w:rFonts w:ascii="CMSS10" w:hAnsi="CMSS10" w:cs="CMSS10"/>
          <w:color w:val="000000"/>
        </w:rPr>
        <w:t xml:space="preserve">, </w:t>
      </w:r>
      <w:r>
        <w:rPr>
          <w:rFonts w:ascii="CMSSI10" w:hAnsi="CMSSI10" w:cs="CMSSI10"/>
          <w:color w:val="000000"/>
        </w:rPr>
        <w:t xml:space="preserve">service consumer </w:t>
      </w:r>
      <w:r>
        <w:rPr>
          <w:rFonts w:ascii="CMSS10" w:hAnsi="CMSS10" w:cs="CMSS10"/>
          <w:color w:val="000000"/>
        </w:rPr>
        <w:t xml:space="preserve">and </w:t>
      </w:r>
      <w:r>
        <w:rPr>
          <w:rFonts w:ascii="CMSSI10" w:hAnsi="CMSSI10" w:cs="CMSSI10"/>
          <w:color w:val="000000"/>
        </w:rPr>
        <w:t xml:space="preserve">service repository </w:t>
      </w:r>
      <w:r>
        <w:rPr>
          <w:rFonts w:ascii="CMSS10" w:hAnsi="CMSS10" w:cs="CMSS10"/>
          <w:color w:val="000000"/>
        </w:rPr>
        <w:t>[24] [38]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34"/>
          <w:szCs w:val="34"/>
        </w:rPr>
      </w:pPr>
      <w:r>
        <w:rPr>
          <w:rFonts w:ascii="CMSSBX10" w:hAnsi="CMSSBX10" w:cs="CMSSBX10"/>
          <w:color w:val="000000"/>
          <w:sz w:val="34"/>
          <w:szCs w:val="34"/>
        </w:rPr>
        <w:t>2.6 Dependability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terms availability and reliability, which can be found at any level of implementation, are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closely tied, and usually appear together. Often, they are coupled with the term maintenance,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which also plays an important role in the design of any system [11, p.116] [39].</w:t>
      </w:r>
    </w:p>
    <w:p w:rsidR="00FD5D07" w:rsidRDefault="00FD5D07" w:rsidP="0036704D">
      <w:pPr>
        <w:autoSpaceDE w:val="0"/>
        <w:autoSpaceDN w:val="0"/>
        <w:adjustRightInd w:val="0"/>
        <w:spacing w:after="0" w:line="240" w:lineRule="auto"/>
        <w:rPr>
          <w:ins w:id="116" w:author="Susanne Ploner" w:date="2015-09-06T10:30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2.6.1 Reliability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Reliability denotes the time an element needs to fail while it is operating. In other words, it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is \the probability of the failure-free operation of a system for a speci_c period of time in 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speci_c environment" [11, p.116]. Nelson [40] describes it more technically as \Reliability,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MI12" w:hAnsi="CMMI12" w:cs="CMMI12"/>
          <w:color w:val="000000"/>
          <w:sz w:val="24"/>
          <w:szCs w:val="24"/>
        </w:rPr>
        <w:t>R</w:t>
      </w:r>
      <w:r>
        <w:rPr>
          <w:rFonts w:ascii="CMR12" w:hAnsi="CMR12" w:cs="CMR12"/>
          <w:color w:val="000000"/>
          <w:sz w:val="24"/>
          <w:szCs w:val="24"/>
        </w:rPr>
        <w:t>(</w:t>
      </w:r>
      <w:r>
        <w:rPr>
          <w:rFonts w:ascii="CMMI12" w:hAnsi="CMMI12" w:cs="CMMI12"/>
          <w:color w:val="000000"/>
          <w:sz w:val="24"/>
          <w:szCs w:val="24"/>
        </w:rPr>
        <w:t>t</w:t>
      </w:r>
      <w:r>
        <w:rPr>
          <w:rFonts w:ascii="CMR12" w:hAnsi="CMR12" w:cs="CMR12"/>
          <w:color w:val="000000"/>
          <w:sz w:val="24"/>
          <w:szCs w:val="24"/>
        </w:rPr>
        <w:t>)</w:t>
      </w:r>
      <w:r>
        <w:rPr>
          <w:rFonts w:ascii="CMSS12" w:hAnsi="CMSS12" w:cs="CMSS12"/>
          <w:color w:val="000000"/>
          <w:sz w:val="24"/>
          <w:szCs w:val="24"/>
        </w:rPr>
        <w:t xml:space="preserve">, is the conditional probability that a system can perform its designed function at time </w:t>
      </w:r>
      <w:r>
        <w:rPr>
          <w:rFonts w:ascii="CMMI12" w:hAnsi="CMMI12" w:cs="CMMI12"/>
          <w:color w:val="000000"/>
          <w:sz w:val="24"/>
          <w:szCs w:val="24"/>
        </w:rPr>
        <w:t>t</w:t>
      </w:r>
      <w:r>
        <w:rPr>
          <w:rFonts w:ascii="CMSS12" w:hAnsi="CMSS12" w:cs="CMSS12"/>
          <w:color w:val="000000"/>
          <w:sz w:val="24"/>
          <w:szCs w:val="24"/>
        </w:rPr>
        <w:t>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given that it was operable at time </w:t>
      </w:r>
      <w:r>
        <w:rPr>
          <w:rFonts w:ascii="CMMI12" w:hAnsi="CMMI12" w:cs="CMMI12"/>
          <w:color w:val="000000"/>
          <w:sz w:val="24"/>
          <w:szCs w:val="24"/>
        </w:rPr>
        <w:t xml:space="preserve">t </w:t>
      </w:r>
      <w:r>
        <w:rPr>
          <w:rFonts w:ascii="CMR12" w:hAnsi="CMR12" w:cs="CMR12"/>
          <w:color w:val="000000"/>
          <w:sz w:val="24"/>
          <w:szCs w:val="24"/>
        </w:rPr>
        <w:t>= 0</w:t>
      </w:r>
      <w:r>
        <w:rPr>
          <w:rFonts w:ascii="CMSS12" w:hAnsi="CMSS12" w:cs="CMSS12"/>
          <w:color w:val="000000"/>
          <w:sz w:val="24"/>
          <w:szCs w:val="24"/>
        </w:rPr>
        <w:t>."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 terms of services, the reliability can be enhanced by the ability to recover state information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after an interruption and continue the service like it has never been interrupted [11].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reliability of higher level elements is of course dictated and limited by the reliability of its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sub elements.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26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9"/>
          <w:szCs w:val="19"/>
        </w:rPr>
      </w:pPr>
      <w:r>
        <w:rPr>
          <w:rFonts w:ascii="BitstreamVeraSans-Roman" w:hAnsi="BitstreamVeraSans-Roman" w:cs="BitstreamVeraSans-Roman"/>
          <w:color w:val="000000"/>
          <w:sz w:val="19"/>
          <w:szCs w:val="19"/>
        </w:rPr>
        <w:t>Service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9"/>
          <w:szCs w:val="19"/>
        </w:rPr>
      </w:pPr>
      <w:r>
        <w:rPr>
          <w:rFonts w:ascii="BitstreamVeraSans-Roman" w:hAnsi="BitstreamVeraSans-Roman" w:cs="BitstreamVeraSans-Roman"/>
          <w:color w:val="000000"/>
          <w:sz w:val="19"/>
          <w:szCs w:val="19"/>
        </w:rPr>
        <w:t>Provider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9"/>
          <w:szCs w:val="19"/>
        </w:rPr>
      </w:pPr>
      <w:r>
        <w:rPr>
          <w:rFonts w:ascii="BitstreamVeraSans-Roman" w:hAnsi="BitstreamVeraSans-Roman" w:cs="BitstreamVeraSans-Roman"/>
          <w:color w:val="000000"/>
          <w:sz w:val="19"/>
          <w:szCs w:val="19"/>
        </w:rPr>
        <w:t>Service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9"/>
          <w:szCs w:val="19"/>
        </w:rPr>
      </w:pPr>
      <w:r>
        <w:rPr>
          <w:rFonts w:ascii="BitstreamVeraSans-Roman" w:hAnsi="BitstreamVeraSans-Roman" w:cs="BitstreamVeraSans-Roman"/>
          <w:color w:val="000000"/>
          <w:sz w:val="19"/>
          <w:szCs w:val="19"/>
        </w:rPr>
        <w:t>Repository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9"/>
          <w:szCs w:val="19"/>
        </w:rPr>
      </w:pPr>
      <w:r>
        <w:rPr>
          <w:rFonts w:ascii="BitstreamVeraSans-Roman" w:hAnsi="BitstreamVeraSans-Roman" w:cs="BitstreamVeraSans-Roman"/>
          <w:color w:val="000000"/>
          <w:sz w:val="19"/>
          <w:szCs w:val="19"/>
        </w:rPr>
        <w:t>Service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9"/>
          <w:szCs w:val="19"/>
        </w:rPr>
      </w:pPr>
      <w:r>
        <w:rPr>
          <w:rFonts w:ascii="BitstreamVeraSans-Roman" w:hAnsi="BitstreamVeraSans-Roman" w:cs="BitstreamVeraSans-Roman"/>
          <w:color w:val="000000"/>
          <w:sz w:val="19"/>
          <w:szCs w:val="19"/>
        </w:rPr>
        <w:t>Consumer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9"/>
          <w:szCs w:val="19"/>
        </w:rPr>
      </w:pPr>
      <w:r>
        <w:rPr>
          <w:rFonts w:ascii="BitstreamVeraSans-Roman" w:hAnsi="BitstreamVeraSans-Roman" w:cs="BitstreamVeraSans-Roman"/>
          <w:color w:val="000000"/>
          <w:sz w:val="19"/>
          <w:szCs w:val="19"/>
        </w:rPr>
        <w:t>create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9"/>
          <w:szCs w:val="19"/>
        </w:rPr>
      </w:pPr>
      <w:r>
        <w:rPr>
          <w:rFonts w:ascii="BitstreamVeraSans-Roman" w:hAnsi="BitstreamVeraSans-Roman" w:cs="BitstreamVeraSans-Roman"/>
          <w:color w:val="000000"/>
          <w:sz w:val="19"/>
          <w:szCs w:val="19"/>
        </w:rPr>
        <w:t>Service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9"/>
          <w:szCs w:val="19"/>
        </w:rPr>
      </w:pPr>
      <w:r>
        <w:rPr>
          <w:rFonts w:ascii="BitstreamVeraSans-Roman" w:hAnsi="BitstreamVeraSans-Roman" w:cs="BitstreamVeraSans-Roman"/>
          <w:color w:val="000000"/>
          <w:sz w:val="19"/>
          <w:szCs w:val="19"/>
        </w:rPr>
        <w:t>publish Service to Repository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9"/>
          <w:szCs w:val="19"/>
        </w:rPr>
      </w:pPr>
      <w:r>
        <w:rPr>
          <w:rFonts w:ascii="BitstreamVeraSans-Roman" w:hAnsi="BitstreamVeraSans-Roman" w:cs="BitstreamVeraSans-Roman"/>
          <w:color w:val="000000"/>
          <w:sz w:val="19"/>
          <w:szCs w:val="19"/>
        </w:rPr>
        <w:t>(Contract)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9"/>
          <w:szCs w:val="19"/>
        </w:rPr>
      </w:pPr>
      <w:r>
        <w:rPr>
          <w:rFonts w:ascii="BitstreamVeraSans-Roman" w:hAnsi="BitstreamVeraSans-Roman" w:cs="BitstreamVeraSans-Roman"/>
          <w:color w:val="000000"/>
          <w:sz w:val="19"/>
          <w:szCs w:val="19"/>
        </w:rPr>
        <w:t>lookup Services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9"/>
          <w:szCs w:val="19"/>
        </w:rPr>
      </w:pPr>
      <w:r>
        <w:rPr>
          <w:rFonts w:ascii="BitstreamVeraSans-Roman" w:hAnsi="BitstreamVeraSans-Roman" w:cs="BitstreamVeraSans-Roman"/>
          <w:color w:val="000000"/>
          <w:sz w:val="19"/>
          <w:szCs w:val="19"/>
        </w:rPr>
        <w:t xml:space="preserve">return a </w:t>
      </w:r>
      <w:proofErr w:type="gramStart"/>
      <w:r>
        <w:rPr>
          <w:rFonts w:ascii="BitstreamVeraSans-Roman" w:hAnsi="BitstreamVeraSans-Roman" w:cs="BitstreamVeraSans-Roman"/>
          <w:color w:val="000000"/>
          <w:sz w:val="19"/>
          <w:szCs w:val="19"/>
        </w:rPr>
        <w:t>list</w:t>
      </w:r>
      <w:proofErr w:type="gramEnd"/>
      <w:r>
        <w:rPr>
          <w:rFonts w:ascii="BitstreamVeraSans-Roman" w:hAnsi="BitstreamVeraSans-Roman" w:cs="BitstreamVeraSans-Roman"/>
          <w:color w:val="000000"/>
          <w:sz w:val="19"/>
          <w:szCs w:val="19"/>
        </w:rPr>
        <w:t xml:space="preserve"> of suitable Services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9"/>
          <w:szCs w:val="19"/>
        </w:rPr>
      </w:pPr>
      <w:r>
        <w:rPr>
          <w:rFonts w:ascii="BitstreamVeraSans-Roman" w:hAnsi="BitstreamVeraSans-Roman" w:cs="BitstreamVeraSans-Roman"/>
          <w:color w:val="000000"/>
          <w:sz w:val="19"/>
          <w:szCs w:val="19"/>
        </w:rPr>
        <w:t>subscribe to Service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9"/>
          <w:szCs w:val="19"/>
        </w:rPr>
      </w:pPr>
      <w:r>
        <w:rPr>
          <w:rFonts w:ascii="BitstreamVeraSans-Roman" w:hAnsi="BitstreamVeraSans-Roman" w:cs="BitstreamVeraSans-Roman"/>
          <w:color w:val="000000"/>
          <w:sz w:val="19"/>
          <w:szCs w:val="19"/>
        </w:rPr>
        <w:t>(dynamic Binding)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9"/>
          <w:szCs w:val="19"/>
        </w:rPr>
      </w:pPr>
      <w:r>
        <w:rPr>
          <w:rFonts w:ascii="BitstreamVeraSans-Roman" w:hAnsi="BitstreamVeraSans-Roman" w:cs="BitstreamVeraSans-Roman"/>
          <w:color w:val="000000"/>
          <w:sz w:val="19"/>
          <w:szCs w:val="19"/>
        </w:rPr>
        <w:t>exchange Service Data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Figure 2.13: Chronology of binding a service in a SoA [38].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27</w:t>
      </w:r>
    </w:p>
    <w:p w:rsidR="00FD5D07" w:rsidRDefault="00FD5D07" w:rsidP="0036704D">
      <w:pPr>
        <w:autoSpaceDE w:val="0"/>
        <w:autoSpaceDN w:val="0"/>
        <w:adjustRightInd w:val="0"/>
        <w:spacing w:after="0" w:line="240" w:lineRule="auto"/>
        <w:rPr>
          <w:ins w:id="117" w:author="Susanne Ploner" w:date="2015-09-06T10:31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2.6.2 Availability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de_nition of availability is ambiguous. The ISO 26262 standard de_nes the availability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as the \capability of a product to be in a state to execute the function required under given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conditions, at a certain time or a given period, supposing the required external resources are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available" [4]. Obermaisser and Kopetz, however, describe it as the \probability of a software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service or system being available when needed" [11, p.116], which is quite similar to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de_nition stated in [39] and [40].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di_erence here is that the prior denotes availability as the availability of an element at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this very moment, while the latter de_nes it as a probability of an element to be operational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and ready to use.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Two important terms which come in connection with availability are MTTF (Mean Time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To Failure), the expected time until the system fails, and MTTR (Mean Time To Repair),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necessary time to restore a failed system to normal operation. The availability </w:t>
      </w:r>
      <w:r>
        <w:rPr>
          <w:rFonts w:ascii="CMMI12" w:hAnsi="CMMI12" w:cs="CMMI12"/>
          <w:color w:val="000000"/>
          <w:sz w:val="24"/>
          <w:szCs w:val="24"/>
        </w:rPr>
        <w:t xml:space="preserve">A </w:t>
      </w:r>
      <w:r>
        <w:rPr>
          <w:rFonts w:ascii="CMSS12" w:hAnsi="CMSS12" w:cs="CMSS12"/>
          <w:color w:val="000000"/>
          <w:sz w:val="24"/>
          <w:szCs w:val="24"/>
        </w:rPr>
        <w:t>can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therefore be expressed as </w:t>
      </w:r>
      <w:r>
        <w:rPr>
          <w:rFonts w:ascii="CMMI12" w:hAnsi="CMMI12" w:cs="CMMI12"/>
          <w:color w:val="000000"/>
          <w:sz w:val="24"/>
          <w:szCs w:val="24"/>
        </w:rPr>
        <w:t xml:space="preserve">A </w:t>
      </w:r>
      <w:r>
        <w:rPr>
          <w:rFonts w:ascii="CMR12" w:hAnsi="CMR12" w:cs="CMR12"/>
          <w:color w:val="000000"/>
          <w:sz w:val="24"/>
          <w:szCs w:val="24"/>
        </w:rPr>
        <w:t xml:space="preserve">= </w:t>
      </w:r>
      <w:r>
        <w:rPr>
          <w:rFonts w:ascii="CMMI12" w:hAnsi="CMMI12" w:cs="CMMI12"/>
          <w:color w:val="000000"/>
          <w:sz w:val="24"/>
          <w:szCs w:val="24"/>
        </w:rPr>
        <w:t>MTTF=</w:t>
      </w:r>
      <w:r>
        <w:rPr>
          <w:rFonts w:ascii="CMR12" w:hAnsi="CMR12" w:cs="CMR12"/>
          <w:color w:val="000000"/>
          <w:sz w:val="24"/>
          <w:szCs w:val="24"/>
        </w:rPr>
        <w:t>(</w:t>
      </w:r>
      <w:r>
        <w:rPr>
          <w:rFonts w:ascii="CMMI12" w:hAnsi="CMMI12" w:cs="CMMI12"/>
          <w:color w:val="000000"/>
          <w:sz w:val="24"/>
          <w:szCs w:val="24"/>
        </w:rPr>
        <w:t xml:space="preserve">MTTF </w:t>
      </w:r>
      <w:r>
        <w:rPr>
          <w:rFonts w:ascii="CMR12" w:hAnsi="CMR12" w:cs="CMR12"/>
          <w:color w:val="000000"/>
          <w:sz w:val="24"/>
          <w:szCs w:val="24"/>
        </w:rPr>
        <w:t>+</w:t>
      </w:r>
      <w:r>
        <w:rPr>
          <w:rFonts w:ascii="CMMI12" w:hAnsi="CMMI12" w:cs="CMMI12"/>
          <w:color w:val="000000"/>
          <w:sz w:val="24"/>
          <w:szCs w:val="24"/>
        </w:rPr>
        <w:t>MTTR</w:t>
      </w:r>
      <w:r>
        <w:rPr>
          <w:rFonts w:ascii="CMR12" w:hAnsi="CMR12" w:cs="CMR12"/>
          <w:color w:val="000000"/>
          <w:sz w:val="24"/>
          <w:szCs w:val="24"/>
        </w:rPr>
        <w:t xml:space="preserve">) </w:t>
      </w:r>
      <w:r>
        <w:rPr>
          <w:rFonts w:ascii="CMSS12" w:hAnsi="CMSS12" w:cs="CMSS12"/>
          <w:color w:val="000000"/>
          <w:sz w:val="24"/>
          <w:szCs w:val="24"/>
        </w:rPr>
        <w:t>[40].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availability characteristics of a system are represented by its reliability and maintainability.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Accordingly, even highly reliable entities can have a poor availability if the repair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time of its sub entities takes very long [39]. The application of dedicated </w:t>
      </w:r>
      <w:r>
        <w:rPr>
          <w:rFonts w:ascii="CMSSI12" w:hAnsi="CMSSI12" w:cs="CMSSI12"/>
          <w:color w:val="000000"/>
          <w:sz w:val="24"/>
          <w:szCs w:val="24"/>
        </w:rPr>
        <w:t>fault tolerance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 xml:space="preserve">mechanisms </w:t>
      </w:r>
      <w:r>
        <w:rPr>
          <w:rFonts w:ascii="CMSS12" w:hAnsi="CMSS12" w:cs="CMSS12"/>
          <w:color w:val="000000"/>
          <w:sz w:val="24"/>
          <w:szCs w:val="24"/>
        </w:rPr>
        <w:t>(cf. section 2.8) can improve the availability [40].</w:t>
      </w:r>
    </w:p>
    <w:p w:rsidR="00FD5D07" w:rsidRDefault="00FD5D07" w:rsidP="0036704D">
      <w:pPr>
        <w:autoSpaceDE w:val="0"/>
        <w:autoSpaceDN w:val="0"/>
        <w:adjustRightInd w:val="0"/>
        <w:spacing w:after="0" w:line="240" w:lineRule="auto"/>
        <w:rPr>
          <w:ins w:id="118" w:author="Susanne Ploner" w:date="2015-09-06T10:32:00Z"/>
          <w:rFonts w:ascii="CMSSBX10" w:hAnsi="CMSSBX10" w:cs="CMSSBX10"/>
          <w:color w:val="000000"/>
          <w:sz w:val="34"/>
          <w:szCs w:val="34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34"/>
          <w:szCs w:val="34"/>
        </w:rPr>
      </w:pPr>
      <w:r>
        <w:rPr>
          <w:rFonts w:ascii="CMSSBX10" w:hAnsi="CMSSBX10" w:cs="CMSSBX10"/>
          <w:color w:val="000000"/>
          <w:sz w:val="34"/>
          <w:szCs w:val="34"/>
        </w:rPr>
        <w:t>2.7 Functional Safety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term safety denotes the absence of an unreasonable risk [4]. Systems which interact with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people, and could endanger those in case of a malfunction, have certain safety requirements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 addition to functional requirements. Those safety requirements are issued by dedicated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standards like the ISO 26262 standard. In accordance with that, the ISO 26262 standard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describes functional safety as the \absence of unreasonable risk due to hazards caused by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malfunctioning behaviour of E/E systems" [4]. Risk, in turn, is de_ned as the product of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 xml:space="preserve">probability of occurrence </w:t>
      </w:r>
      <w:r>
        <w:rPr>
          <w:rFonts w:ascii="CMSS12" w:hAnsi="CMSS12" w:cs="CMSS12"/>
          <w:color w:val="000000"/>
          <w:sz w:val="24"/>
          <w:szCs w:val="24"/>
        </w:rPr>
        <w:t xml:space="preserve">and the </w:t>
      </w:r>
      <w:r>
        <w:rPr>
          <w:rFonts w:ascii="CMSSI12" w:hAnsi="CMSSI12" w:cs="CMSSI12"/>
          <w:color w:val="000000"/>
          <w:sz w:val="24"/>
          <w:szCs w:val="24"/>
        </w:rPr>
        <w:t xml:space="preserve">severity of harm </w:t>
      </w:r>
      <w:r>
        <w:rPr>
          <w:rFonts w:ascii="CMSS12" w:hAnsi="CMSS12" w:cs="CMSS12"/>
          <w:color w:val="000000"/>
          <w:sz w:val="24"/>
          <w:szCs w:val="24"/>
        </w:rPr>
        <w:t>[4].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 contrast to security, functional safety only addresses the absence of risk due to equipment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malfunction. It does not care about possible risks due to malicious events caused by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other people, or just inappropriate operation of the user.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28</w:t>
      </w:r>
    </w:p>
    <w:p w:rsidR="00FD5D07" w:rsidRDefault="00FD5D07" w:rsidP="0036704D">
      <w:pPr>
        <w:autoSpaceDE w:val="0"/>
        <w:autoSpaceDN w:val="0"/>
        <w:adjustRightInd w:val="0"/>
        <w:spacing w:after="0" w:line="240" w:lineRule="auto"/>
        <w:rPr>
          <w:ins w:id="119" w:author="Susanne Ploner" w:date="2015-09-06T10:33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 w:rsidRPr="005B6339">
        <w:rPr>
          <w:rFonts w:ascii="CMSSBX10" w:hAnsi="CMSSBX10" w:cs="CMSSBX10"/>
          <w:color w:val="000000"/>
          <w:sz w:val="29"/>
          <w:szCs w:val="29"/>
        </w:rPr>
        <w:t>2.7.1 Disambiguation Safety and Security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Two terms which often appear together and appear very much alike are </w:t>
      </w:r>
      <w:r>
        <w:rPr>
          <w:rFonts w:ascii="CMSSI12" w:hAnsi="CMSSI12" w:cs="CMSSI12"/>
          <w:color w:val="000000"/>
          <w:sz w:val="24"/>
          <w:szCs w:val="24"/>
        </w:rPr>
        <w:t xml:space="preserve">safety </w:t>
      </w:r>
      <w:r>
        <w:rPr>
          <w:rFonts w:ascii="CMSS12" w:hAnsi="CMSS12" w:cs="CMSS12"/>
          <w:color w:val="000000"/>
          <w:sz w:val="24"/>
          <w:szCs w:val="24"/>
        </w:rPr>
        <w:t xml:space="preserve">and </w:t>
      </w:r>
      <w:r>
        <w:rPr>
          <w:rFonts w:ascii="CMSSI12" w:hAnsi="CMSSI12" w:cs="CMSSI12"/>
          <w:color w:val="000000"/>
          <w:sz w:val="24"/>
          <w:szCs w:val="24"/>
        </w:rPr>
        <w:t>security</w:t>
      </w:r>
      <w:r>
        <w:rPr>
          <w:rFonts w:ascii="CMSS12" w:hAnsi="CMSS12" w:cs="CMSS12"/>
          <w:color w:val="000000"/>
          <w:sz w:val="24"/>
          <w:szCs w:val="24"/>
        </w:rPr>
        <w:t>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Nevertheless, they have a completely di_erent meaning in technical systems.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term </w:t>
      </w:r>
      <w:r>
        <w:rPr>
          <w:rFonts w:ascii="CMSSI12" w:hAnsi="CMSSI12" w:cs="CMSSI12"/>
          <w:color w:val="000000"/>
          <w:sz w:val="24"/>
          <w:szCs w:val="24"/>
        </w:rPr>
        <w:t xml:space="preserve">safety </w:t>
      </w:r>
      <w:r>
        <w:rPr>
          <w:rFonts w:ascii="CMSS12" w:hAnsi="CMSS12" w:cs="CMSS12"/>
          <w:color w:val="000000"/>
          <w:sz w:val="24"/>
          <w:szCs w:val="24"/>
        </w:rPr>
        <w:t>denotes the \absence of an unreasonable risk" [12] [4] and is concerned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with correct operation of the equipment in a speci_c system and environment. Therefore, it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is concerned with things like </w:t>
      </w:r>
      <w:r>
        <w:rPr>
          <w:rFonts w:ascii="CMSSI12" w:hAnsi="CMSSI12" w:cs="CMSSI12"/>
          <w:color w:val="000000"/>
          <w:sz w:val="24"/>
          <w:szCs w:val="24"/>
        </w:rPr>
        <w:t>error detection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>fault prevention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>failure migration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 xml:space="preserve">diagnosis </w:t>
      </w:r>
      <w:r>
        <w:rPr>
          <w:rFonts w:ascii="CMSS12" w:hAnsi="CMSS12" w:cs="CMSS12"/>
          <w:color w:val="000000"/>
          <w:sz w:val="24"/>
          <w:szCs w:val="24"/>
        </w:rPr>
        <w:t>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similar.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 xml:space="preserve">Security </w:t>
      </w:r>
      <w:r>
        <w:rPr>
          <w:rFonts w:ascii="CMSS12" w:hAnsi="CMSS12" w:cs="CMSS12"/>
          <w:color w:val="000000"/>
          <w:sz w:val="24"/>
          <w:szCs w:val="24"/>
        </w:rPr>
        <w:t>is concerned with preventing unauthorized access</w:t>
      </w:r>
      <w:del w:id="120" w:author="Susanne Ploner" w:date="2015-09-06T18:36:00Z">
        <w:r w:rsidDel="005B6339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or unexpected input. AUTOSAR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de_nes the term as \Protection of data, software entities or resources from accidental or malicious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acts" [12]. With the advance of software and interconnection in vehicles, security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becomes more and more of an issue</w:t>
      </w:r>
      <w:del w:id="121" w:author="Susanne Ploner" w:date="2015-09-06T18:36:00Z">
        <w:r w:rsidDel="005B6339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because all the functionality in a car, even highly critical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ones</w:t>
      </w:r>
      <w:del w:id="122" w:author="Susanne Ploner" w:date="2015-09-06T18:37:00Z">
        <w:r w:rsidDel="005B6339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like an automatic brake system or a collision warning system, will be approachable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through a network. Especially if the vehicle gets connected to any proprietary and publicly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accessible network like the Internet. With the advance of the SoA paradigm for automotive,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it is planed to run remote diagnosis and _rmware updates wireless. This is an obvious weak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point and an exploit of this can a_ect the operation of the vehicle and the safety of the driver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[41].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Although</w:t>
      </w:r>
      <w:del w:id="123" w:author="Susanne Ploner" w:date="2015-09-06T18:37:00Z">
        <w:r w:rsidDel="005B6339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safety and security are separate disciplines, the functionalities of a vehicle cannot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be classi_ed into safety or security relevant functionality, but </w:t>
      </w:r>
      <w:ins w:id="124" w:author="Susanne Ploner" w:date="2015-09-06T18:38:00Z">
        <w:r w:rsidR="005B6339">
          <w:rPr>
            <w:rFonts w:ascii="CMSS12" w:hAnsi="CMSS12" w:cs="CMSS12"/>
            <w:color w:val="000000"/>
            <w:sz w:val="24"/>
            <w:szCs w:val="24"/>
          </w:rPr>
          <w:t>always</w:t>
        </w:r>
        <w:r w:rsidR="005B6339">
          <w:rPr>
            <w:rFonts w:ascii="CMSS12" w:hAnsi="CMSS12" w:cs="CMSS12"/>
            <w:color w:val="000000"/>
            <w:sz w:val="24"/>
            <w:szCs w:val="24"/>
          </w:rPr>
          <w:t xml:space="preserve"> </w:t>
        </w:r>
      </w:ins>
      <w:del w:id="125" w:author="Susanne Ploner" w:date="2015-09-06T18:40:00Z">
        <w:r w:rsidDel="00C94075">
          <w:rPr>
            <w:rFonts w:ascii="CMSS12" w:hAnsi="CMSS12" w:cs="CMSS12"/>
            <w:color w:val="000000"/>
            <w:sz w:val="24"/>
            <w:szCs w:val="24"/>
          </w:rPr>
          <w:delText>have</w:delText>
        </w:r>
      </w:del>
      <w:ins w:id="126" w:author="Susanne Ploner" w:date="2015-09-06T18:40:00Z">
        <w:r w:rsidR="00C94075">
          <w:rPr>
            <w:rFonts w:ascii="CMSS12" w:hAnsi="CMSS12" w:cs="CMSS12"/>
            <w:color w:val="000000"/>
            <w:sz w:val="24"/>
            <w:szCs w:val="24"/>
          </w:rPr>
          <w:t xml:space="preserve"> include</w:t>
        </w:r>
      </w:ins>
      <w:r>
        <w:rPr>
          <w:rFonts w:ascii="CMSS12" w:hAnsi="CMSS12" w:cs="CMSS12"/>
          <w:color w:val="000000"/>
          <w:sz w:val="24"/>
          <w:szCs w:val="24"/>
        </w:rPr>
        <w:t xml:space="preserve"> </w:t>
      </w:r>
      <w:del w:id="127" w:author="Susanne Ploner" w:date="2015-09-06T18:38:00Z">
        <w:r w:rsidDel="005B6339">
          <w:rPr>
            <w:rFonts w:ascii="CMSS12" w:hAnsi="CMSS12" w:cs="CMSS12"/>
            <w:color w:val="000000"/>
            <w:sz w:val="24"/>
            <w:szCs w:val="24"/>
          </w:rPr>
          <w:delText xml:space="preserve">always </w:delText>
        </w:r>
      </w:del>
      <w:r>
        <w:rPr>
          <w:rFonts w:ascii="CMSS12" w:hAnsi="CMSS12" w:cs="CMSS12"/>
          <w:color w:val="000000"/>
          <w:sz w:val="24"/>
          <w:szCs w:val="24"/>
        </w:rPr>
        <w:t>aspects of both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disciplines at the same time [41].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This thesis is mostly concerned with the safety-oriented point of view.</w:t>
      </w:r>
    </w:p>
    <w:p w:rsidR="00C94075" w:rsidRDefault="00C94075" w:rsidP="0036704D">
      <w:pPr>
        <w:autoSpaceDE w:val="0"/>
        <w:autoSpaceDN w:val="0"/>
        <w:adjustRightInd w:val="0"/>
        <w:spacing w:after="0" w:line="240" w:lineRule="auto"/>
        <w:rPr>
          <w:ins w:id="128" w:author="Susanne Ploner" w:date="2015-09-06T18:41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 xml:space="preserve">2.7.2 Safety </w:t>
      </w:r>
      <w:ins w:id="129" w:author="Susanne Ploner" w:date="2015-09-06T18:41:00Z">
        <w:r w:rsidR="00C94075">
          <w:rPr>
            <w:rFonts w:ascii="CMSSBX10" w:hAnsi="CMSSBX10" w:cs="CMSSBX10"/>
            <w:color w:val="000000"/>
            <w:sz w:val="29"/>
            <w:szCs w:val="29"/>
          </w:rPr>
          <w:t>R</w:t>
        </w:r>
      </w:ins>
      <w:del w:id="130" w:author="Susanne Ploner" w:date="2015-09-06T18:41:00Z">
        <w:r w:rsidDel="00C94075">
          <w:rPr>
            <w:rFonts w:ascii="CMSSBX10" w:hAnsi="CMSSBX10" w:cs="CMSSBX10"/>
            <w:color w:val="000000"/>
            <w:sz w:val="29"/>
            <w:szCs w:val="29"/>
          </w:rPr>
          <w:delText>r</w:delText>
        </w:r>
      </w:del>
      <w:r>
        <w:rPr>
          <w:rFonts w:ascii="CMSSBX10" w:hAnsi="CMSSBX10" w:cs="CMSSBX10"/>
          <w:color w:val="000000"/>
          <w:sz w:val="29"/>
          <w:szCs w:val="29"/>
        </w:rPr>
        <w:t xml:space="preserve">elated </w:t>
      </w:r>
      <w:ins w:id="131" w:author="Susanne Ploner" w:date="2015-09-06T18:41:00Z">
        <w:r w:rsidR="00C94075">
          <w:rPr>
            <w:rFonts w:ascii="CMSSBX10" w:hAnsi="CMSSBX10" w:cs="CMSSBX10"/>
            <w:color w:val="000000"/>
            <w:sz w:val="29"/>
            <w:szCs w:val="29"/>
          </w:rPr>
          <w:t>T</w:t>
        </w:r>
      </w:ins>
      <w:del w:id="132" w:author="Susanne Ploner" w:date="2015-09-06T18:41:00Z">
        <w:r w:rsidDel="00C94075">
          <w:rPr>
            <w:rFonts w:ascii="CMSSBX10" w:hAnsi="CMSSBX10" w:cs="CMSSBX10"/>
            <w:color w:val="000000"/>
            <w:sz w:val="29"/>
            <w:szCs w:val="29"/>
          </w:rPr>
          <w:delText>t</w:delText>
        </w:r>
      </w:del>
      <w:r>
        <w:rPr>
          <w:rFonts w:ascii="CMSSBX10" w:hAnsi="CMSSBX10" w:cs="CMSSBX10"/>
          <w:color w:val="000000"/>
          <w:sz w:val="29"/>
          <w:szCs w:val="29"/>
        </w:rPr>
        <w:t>erminology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>Fault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 xml:space="preserve">error </w:t>
      </w:r>
      <w:r>
        <w:rPr>
          <w:rFonts w:ascii="CMSS12" w:hAnsi="CMSS12" w:cs="CMSS12"/>
          <w:color w:val="000000"/>
          <w:sz w:val="24"/>
          <w:szCs w:val="24"/>
        </w:rPr>
        <w:t xml:space="preserve">and </w:t>
      </w:r>
      <w:r>
        <w:rPr>
          <w:rFonts w:ascii="CMSSI12" w:hAnsi="CMSSI12" w:cs="CMSSI12"/>
          <w:color w:val="000000"/>
          <w:sz w:val="24"/>
          <w:szCs w:val="24"/>
        </w:rPr>
        <w:t xml:space="preserve">failure </w:t>
      </w:r>
      <w:r>
        <w:rPr>
          <w:rFonts w:ascii="CMSS12" w:hAnsi="CMSS12" w:cs="CMSS12"/>
          <w:color w:val="000000"/>
          <w:sz w:val="24"/>
          <w:szCs w:val="24"/>
        </w:rPr>
        <w:t>are terms w</w:t>
      </w:r>
      <w:ins w:id="133" w:author="Susanne Ploner" w:date="2015-09-06T18:41:00Z">
        <w:r w:rsidR="00C94075">
          <w:rPr>
            <w:rFonts w:ascii="CMSS12" w:hAnsi="CMSS12" w:cs="CMSS12"/>
            <w:color w:val="000000"/>
            <w:sz w:val="24"/>
            <w:szCs w:val="24"/>
          </w:rPr>
          <w:t>hich</w:t>
        </w:r>
      </w:ins>
      <w:del w:id="134" w:author="Susanne Ploner" w:date="2015-09-06T18:41:00Z">
        <w:r w:rsidDel="00C94075">
          <w:rPr>
            <w:rFonts w:ascii="CMSS12" w:hAnsi="CMSS12" w:cs="CMSS12"/>
            <w:color w:val="000000"/>
            <w:sz w:val="24"/>
            <w:szCs w:val="24"/>
          </w:rPr>
          <w:delText>ith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are often mixed up and used in the same context, since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they seem to be very similar in their meaning. Nevertheless, their disambiguation is crucial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for some of the following sections.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Fault. </w:t>
      </w:r>
      <w:r>
        <w:rPr>
          <w:rFonts w:ascii="CMSS12" w:hAnsi="CMSS12" w:cs="CMSS12"/>
          <w:color w:val="000000"/>
          <w:sz w:val="24"/>
          <w:szCs w:val="24"/>
        </w:rPr>
        <w:t>In ISO 26262 standard a fault is listed as an \abnormal condition that can cause an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element or an item to fail" [4] [12].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Faults come in di_erent forms. An </w:t>
      </w:r>
      <w:r>
        <w:rPr>
          <w:rFonts w:ascii="CMSSI12" w:hAnsi="CMSSI12" w:cs="CMSSI12"/>
          <w:color w:val="000000"/>
          <w:sz w:val="24"/>
          <w:szCs w:val="24"/>
        </w:rPr>
        <w:t xml:space="preserve">intermittent fault </w:t>
      </w:r>
      <w:r>
        <w:rPr>
          <w:rFonts w:ascii="CMSS12" w:hAnsi="CMSS12" w:cs="CMSS12"/>
          <w:color w:val="000000"/>
          <w:sz w:val="24"/>
          <w:szCs w:val="24"/>
        </w:rPr>
        <w:t>occurs from time to time 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disappears without any repair measures </w:t>
      </w:r>
      <w:ins w:id="135" w:author="Susanne Ploner" w:date="2015-09-06T18:41:00Z">
        <w:r w:rsidR="00C94075">
          <w:rPr>
            <w:rFonts w:ascii="CMSS12" w:hAnsi="CMSS12" w:cs="CMSS12"/>
            <w:color w:val="000000"/>
            <w:sz w:val="24"/>
            <w:szCs w:val="24"/>
          </w:rPr>
          <w:t xml:space="preserve">having </w:t>
        </w:r>
      </w:ins>
      <w:r>
        <w:rPr>
          <w:rFonts w:ascii="CMSS12" w:hAnsi="CMSS12" w:cs="CMSS12"/>
          <w:color w:val="000000"/>
          <w:sz w:val="24"/>
          <w:szCs w:val="24"/>
        </w:rPr>
        <w:t>taken place. This is typical for hardware components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which are worn out and almost breaking down. </w:t>
      </w:r>
      <w:r>
        <w:rPr>
          <w:rFonts w:ascii="CMSSI12" w:hAnsi="CMSSI12" w:cs="CMSSI12"/>
          <w:color w:val="000000"/>
          <w:sz w:val="24"/>
          <w:szCs w:val="24"/>
        </w:rPr>
        <w:t>Transient faults</w:t>
      </w:r>
      <w:r>
        <w:rPr>
          <w:rFonts w:ascii="CMSS12" w:hAnsi="CMSS12" w:cs="CMSS12"/>
          <w:color w:val="000000"/>
          <w:sz w:val="24"/>
          <w:szCs w:val="24"/>
        </w:rPr>
        <w:t>, on the other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hand, appear once</w:t>
      </w:r>
      <w:del w:id="136" w:author="Susanne Ploner" w:date="2015-09-06T18:42:00Z">
        <w:r w:rsidDel="00C94075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and do not recur afterwards. This is for example the case if there is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29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some electromagnetic interference. </w:t>
      </w:r>
      <w:r>
        <w:rPr>
          <w:rFonts w:ascii="CMSSI12" w:hAnsi="CMSSI12" w:cs="CMSSI12"/>
          <w:color w:val="000000"/>
          <w:sz w:val="24"/>
          <w:szCs w:val="24"/>
        </w:rPr>
        <w:t xml:space="preserve">Permanent faults </w:t>
      </w:r>
      <w:r>
        <w:rPr>
          <w:rFonts w:ascii="CMSS12" w:hAnsi="CMSS12" w:cs="CMSS12"/>
          <w:color w:val="000000"/>
          <w:sz w:val="24"/>
          <w:szCs w:val="24"/>
        </w:rPr>
        <w:t>naturally remain until the faulty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component is exchanged or repaired [4].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 term related to fault</w:t>
      </w:r>
      <w:del w:id="137" w:author="Susanne Ploner" w:date="2015-09-06T18:42:00Z">
        <w:r w:rsidDel="00C94075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is </w:t>
      </w:r>
      <w:r>
        <w:rPr>
          <w:rFonts w:ascii="CMSSI12" w:hAnsi="CMSSI12" w:cs="CMSSI12"/>
          <w:color w:val="000000"/>
          <w:sz w:val="24"/>
          <w:szCs w:val="24"/>
        </w:rPr>
        <w:t>fault coverage</w:t>
      </w:r>
      <w:r>
        <w:rPr>
          <w:rFonts w:ascii="CMSS12" w:hAnsi="CMSS12" w:cs="CMSS12"/>
          <w:color w:val="000000"/>
          <w:sz w:val="24"/>
          <w:szCs w:val="24"/>
        </w:rPr>
        <w:t>. It denotes the number of the faults detected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as a percentage of the total number of faults a_ecting the system [42].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Error. </w:t>
      </w:r>
      <w:r>
        <w:rPr>
          <w:rFonts w:ascii="CMSS12" w:hAnsi="CMSS12" w:cs="CMSS12"/>
          <w:color w:val="000000"/>
          <w:sz w:val="24"/>
          <w:szCs w:val="24"/>
        </w:rPr>
        <w:t>An error is the deviation of a computed, observed or measured value or condition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to the expected, theoretically correct</w:t>
      </w:r>
      <w:del w:id="138" w:author="Susanne Ploner" w:date="2015-09-06T18:42:00Z">
        <w:r w:rsidDel="00C94075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value. An error occurs as consequence of an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unexpected operating condition or a fault. Nevertheless, a fault does not necessarily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lead to an error [4] [40] [12]. If the error exceeds a certain threshold it can cause 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failure [12].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There are two di_erent classi_cations of errors, </w:t>
      </w:r>
      <w:ins w:id="139" w:author="Susanne Ploner" w:date="2015-09-06T18:43:00Z">
        <w:r w:rsidR="00C94075">
          <w:rPr>
            <w:rFonts w:ascii="CMSS12" w:hAnsi="CMSS12" w:cs="CMSS12"/>
            <w:color w:val="000000"/>
            <w:sz w:val="24"/>
            <w:szCs w:val="24"/>
          </w:rPr>
          <w:t xml:space="preserve">as </w:t>
        </w:r>
      </w:ins>
      <w:del w:id="140" w:author="Susanne Ploner" w:date="2015-09-06T18:43:00Z">
        <w:r w:rsidDel="00C94075">
          <w:rPr>
            <w:rFonts w:ascii="CMSS12" w:hAnsi="CMSS12" w:cs="CMSS12"/>
            <w:color w:val="000000"/>
            <w:sz w:val="24"/>
            <w:szCs w:val="24"/>
          </w:rPr>
          <w:delText>for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they can be divided either into </w:t>
      </w:r>
      <w:r>
        <w:rPr>
          <w:rFonts w:ascii="CMSSI12" w:hAnsi="CMSSI12" w:cs="CMSSI12"/>
          <w:color w:val="000000"/>
          <w:sz w:val="24"/>
          <w:szCs w:val="24"/>
        </w:rPr>
        <w:t>soft-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and </w:t>
      </w:r>
      <w:r>
        <w:rPr>
          <w:rFonts w:ascii="CMSSI12" w:hAnsi="CMSSI12" w:cs="CMSSI12"/>
          <w:color w:val="000000"/>
          <w:sz w:val="24"/>
          <w:szCs w:val="24"/>
        </w:rPr>
        <w:t xml:space="preserve">hard errors </w:t>
      </w:r>
      <w:r>
        <w:rPr>
          <w:rFonts w:ascii="CMSS12" w:hAnsi="CMSS12" w:cs="CMSS12"/>
          <w:color w:val="000000"/>
          <w:sz w:val="24"/>
          <w:szCs w:val="24"/>
        </w:rPr>
        <w:t xml:space="preserve">or </w:t>
      </w:r>
      <w:r>
        <w:rPr>
          <w:rFonts w:ascii="CMSSI12" w:hAnsi="CMSSI12" w:cs="CMSSI12"/>
          <w:color w:val="000000"/>
          <w:sz w:val="24"/>
          <w:szCs w:val="24"/>
        </w:rPr>
        <w:t xml:space="preserve">data- </w:t>
      </w:r>
      <w:r>
        <w:rPr>
          <w:rFonts w:ascii="CMSS12" w:hAnsi="CMSS12" w:cs="CMSS12"/>
          <w:color w:val="000000"/>
          <w:sz w:val="24"/>
          <w:szCs w:val="24"/>
        </w:rPr>
        <w:t xml:space="preserve">and </w:t>
      </w:r>
      <w:r>
        <w:rPr>
          <w:rFonts w:ascii="CMSSI12" w:hAnsi="CMSSI12" w:cs="CMSSI12"/>
          <w:color w:val="000000"/>
          <w:sz w:val="24"/>
          <w:szCs w:val="24"/>
        </w:rPr>
        <w:t xml:space="preserve">control ow errors </w:t>
      </w:r>
      <w:r>
        <w:rPr>
          <w:rFonts w:ascii="CMSS12" w:hAnsi="CMSS12" w:cs="CMSS12"/>
          <w:color w:val="000000"/>
          <w:sz w:val="24"/>
          <w:szCs w:val="24"/>
        </w:rPr>
        <w:t>[43] [42].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Soft Error. </w:t>
      </w:r>
      <w:r>
        <w:rPr>
          <w:rFonts w:ascii="CMSS12" w:hAnsi="CMSS12" w:cs="CMSS12"/>
          <w:color w:val="000000"/>
          <w:sz w:val="24"/>
          <w:szCs w:val="24"/>
        </w:rPr>
        <w:t>Soft errors occur when a temporary extra charge is induced into the electric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circuit. Usually this is due to cosmic radiation and causes a</w:t>
      </w:r>
      <w:ins w:id="141" w:author="Susanne Ploner" w:date="2015-09-06T18:44:00Z">
        <w:r w:rsidR="00C94075">
          <w:rPr>
            <w:rFonts w:ascii="CMSS12" w:hAnsi="CMSS12" w:cs="CMSS12"/>
            <w:color w:val="000000"/>
            <w:sz w:val="24"/>
            <w:szCs w:val="24"/>
          </w:rPr>
          <w:t>n</w:t>
        </w:r>
      </w:ins>
      <w:r>
        <w:rPr>
          <w:rFonts w:ascii="CMSS12" w:hAnsi="CMSS12" w:cs="CMSS12"/>
          <w:color w:val="000000"/>
          <w:sz w:val="24"/>
          <w:szCs w:val="24"/>
        </w:rPr>
        <w:t xml:space="preserve"> ip of the data state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 a memory element [43] [42].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This kind of error will become even more severe in the future, due to the decreasing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size of electronic circuits</w:t>
      </w:r>
      <w:del w:id="142" w:author="Susanne Ploner" w:date="2015-09-06T18:45:00Z">
        <w:r w:rsidDel="00C94075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as well as their increasing complexity [42].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Hard Error. </w:t>
      </w:r>
      <w:r>
        <w:rPr>
          <w:rFonts w:ascii="CMSS12" w:hAnsi="CMSS12" w:cs="CMSS12"/>
          <w:color w:val="000000"/>
          <w:sz w:val="24"/>
          <w:szCs w:val="24"/>
        </w:rPr>
        <w:t>In contrast to soft errors, hard errors are caused by a constant property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change of an electric component. This could happen either because of a change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 the input temperature, or input voltage [43].</w:t>
      </w:r>
    </w:p>
    <w:p w:rsidR="0036704D" w:rsidRPr="00C94075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  <w:highlight w:val="yellow"/>
          <w:rPrChange w:id="143" w:author="Susanne Ploner" w:date="2015-09-06T18:46:00Z">
            <w:rPr>
              <w:rFonts w:ascii="CMSS12" w:hAnsi="CMSS12" w:cs="CMSS12"/>
              <w:color w:val="000000"/>
              <w:sz w:val="24"/>
              <w:szCs w:val="24"/>
            </w:rPr>
          </w:rPrChange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Data Error. </w:t>
      </w:r>
      <w:r w:rsidRPr="00C94075">
        <w:rPr>
          <w:rFonts w:ascii="CMSS12" w:hAnsi="CMSS12" w:cs="CMSS12"/>
          <w:color w:val="000000"/>
          <w:sz w:val="24"/>
          <w:szCs w:val="24"/>
          <w:highlight w:val="yellow"/>
          <w:rPrChange w:id="144" w:author="Susanne Ploner" w:date="2015-09-06T18:46:00Z">
            <w:rPr>
              <w:rFonts w:ascii="CMSS12" w:hAnsi="CMSS12" w:cs="CMSS12"/>
              <w:color w:val="000000"/>
              <w:sz w:val="24"/>
              <w:szCs w:val="24"/>
            </w:rPr>
          </w:rPrChange>
        </w:rPr>
        <w:t>A data error denotes a change of the data stored any memory location or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 w:rsidRPr="00C94075">
        <w:rPr>
          <w:rFonts w:ascii="CMSS12" w:hAnsi="CMSS12" w:cs="CMSS12"/>
          <w:color w:val="000000"/>
          <w:sz w:val="24"/>
          <w:szCs w:val="24"/>
          <w:highlight w:val="yellow"/>
          <w:rPrChange w:id="145" w:author="Susanne Ploner" w:date="2015-09-06T18:46:00Z">
            <w:rPr>
              <w:rFonts w:ascii="CMSS12" w:hAnsi="CMSS12" w:cs="CMSS12"/>
              <w:color w:val="000000"/>
              <w:sz w:val="24"/>
              <w:szCs w:val="24"/>
            </w:rPr>
          </w:rPrChange>
        </w:rPr>
        <w:t>register</w:t>
      </w:r>
      <w:r>
        <w:rPr>
          <w:rFonts w:ascii="CMSS12" w:hAnsi="CMSS12" w:cs="CMSS12"/>
          <w:color w:val="000000"/>
          <w:sz w:val="24"/>
          <w:szCs w:val="24"/>
        </w:rPr>
        <w:t xml:space="preserve"> [42].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Control Flow Error. </w:t>
      </w:r>
      <w:r>
        <w:rPr>
          <w:rFonts w:ascii="CMSS12" w:hAnsi="CMSS12" w:cs="CMSS12"/>
          <w:color w:val="000000"/>
          <w:sz w:val="24"/>
          <w:szCs w:val="24"/>
        </w:rPr>
        <w:t>A control ow error leads to wrong execution sequence of instructions.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This is the case if the memory storing the address of the next execution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instruction is changed [42].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Failure. </w:t>
      </w:r>
      <w:r>
        <w:rPr>
          <w:rFonts w:ascii="CMSS12" w:hAnsi="CMSS12" w:cs="CMSS12"/>
          <w:color w:val="000000"/>
          <w:sz w:val="24"/>
          <w:szCs w:val="24"/>
        </w:rPr>
        <w:t>Failure denotes that an element is not able to provide its functionality any longer.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This happens usually due to errors in the element or the environment, which are in turn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caused by various faults [4] [40] [12].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averaged frequency of occurrence of a failure is denoted </w:t>
      </w:r>
      <w:r>
        <w:rPr>
          <w:rFonts w:ascii="CMSSI12" w:hAnsi="CMSSI12" w:cs="CMSSI12"/>
          <w:color w:val="000000"/>
          <w:sz w:val="24"/>
          <w:szCs w:val="24"/>
        </w:rPr>
        <w:t>failure rate</w:t>
      </w:r>
      <w:r>
        <w:rPr>
          <w:rFonts w:ascii="CMSS12" w:hAnsi="CMSS12" w:cs="CMSS12"/>
          <w:color w:val="000000"/>
          <w:sz w:val="24"/>
          <w:szCs w:val="24"/>
        </w:rPr>
        <w:t>. It is counted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in </w:t>
      </w:r>
      <w:r>
        <w:rPr>
          <w:rFonts w:ascii="CMSSI12" w:hAnsi="CMSSI12" w:cs="CMSSI12"/>
          <w:color w:val="000000"/>
          <w:sz w:val="24"/>
          <w:szCs w:val="24"/>
        </w:rPr>
        <w:t>hours of operation until a serious fault</w:t>
      </w:r>
      <w:r>
        <w:rPr>
          <w:rFonts w:ascii="CMSS12" w:hAnsi="CMSS12" w:cs="CMSS12"/>
          <w:color w:val="000000"/>
          <w:sz w:val="24"/>
          <w:szCs w:val="24"/>
        </w:rPr>
        <w:t>, e.g. 10e5 to 10e9 hours of operation [15].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30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Another term which frequently comes up in connection with failure, is </w:t>
      </w:r>
      <w:r>
        <w:rPr>
          <w:rFonts w:ascii="CMSSI12" w:hAnsi="CMSSI12" w:cs="CMSSI12"/>
          <w:color w:val="000000"/>
          <w:sz w:val="24"/>
          <w:szCs w:val="24"/>
        </w:rPr>
        <w:t>failure mode</w:t>
      </w:r>
      <w:r>
        <w:rPr>
          <w:rFonts w:ascii="CMSS12" w:hAnsi="CMSS12" w:cs="CMSS12"/>
          <w:color w:val="000000"/>
          <w:sz w:val="24"/>
          <w:szCs w:val="24"/>
        </w:rPr>
        <w:t>. This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denotes, depending on the consulted source, either the manner in which the component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fails [44], or the manner by which a</w:t>
      </w:r>
      <w:ins w:id="146" w:author="Susanne Ploner" w:date="2015-09-06T18:48:00Z">
        <w:r w:rsidR="00C94075">
          <w:rPr>
            <w:rFonts w:ascii="CMSS12" w:hAnsi="CMSS12" w:cs="CMSS12"/>
            <w:color w:val="000000"/>
            <w:sz w:val="24"/>
            <w:szCs w:val="24"/>
          </w:rPr>
          <w:t>n</w:t>
        </w:r>
      </w:ins>
      <w:r>
        <w:rPr>
          <w:rFonts w:ascii="CMSS12" w:hAnsi="CMSS12" w:cs="CMSS12"/>
          <w:color w:val="000000"/>
          <w:sz w:val="24"/>
          <w:szCs w:val="24"/>
        </w:rPr>
        <w:t xml:space="preserve"> occurred fault is observed [45].</w:t>
      </w:r>
    </w:p>
    <w:p w:rsidR="00C94075" w:rsidRDefault="00C94075" w:rsidP="0036704D">
      <w:pPr>
        <w:autoSpaceDE w:val="0"/>
        <w:autoSpaceDN w:val="0"/>
        <w:adjustRightInd w:val="0"/>
        <w:spacing w:after="0" w:line="240" w:lineRule="auto"/>
        <w:rPr>
          <w:ins w:id="147" w:author="Susanne Ploner" w:date="2015-09-06T18:48:00Z"/>
          <w:rFonts w:ascii="CMSSBX10" w:hAnsi="CMSSBX10" w:cs="CMSSBX10"/>
          <w:color w:val="000000"/>
          <w:sz w:val="34"/>
          <w:szCs w:val="34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34"/>
          <w:szCs w:val="34"/>
        </w:rPr>
      </w:pPr>
      <w:r>
        <w:rPr>
          <w:rFonts w:ascii="CMSSBX10" w:hAnsi="CMSSBX10" w:cs="CMSSBX10"/>
          <w:color w:val="000000"/>
          <w:sz w:val="34"/>
          <w:szCs w:val="34"/>
        </w:rPr>
        <w:t>2.8 Fault Tolerance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key concept of a </w:t>
      </w:r>
      <w:r>
        <w:rPr>
          <w:rFonts w:ascii="CMSSI12" w:hAnsi="CMSSI12" w:cs="CMSSI12"/>
          <w:color w:val="000000"/>
          <w:sz w:val="24"/>
          <w:szCs w:val="24"/>
        </w:rPr>
        <w:t xml:space="preserve">fault tolerant </w:t>
      </w:r>
      <w:r>
        <w:rPr>
          <w:rFonts w:ascii="CMSS12" w:hAnsi="CMSS12" w:cs="CMSS12"/>
          <w:color w:val="000000"/>
          <w:sz w:val="24"/>
          <w:szCs w:val="24"/>
        </w:rPr>
        <w:t>design is to enable a system to provide its intended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functionality in the presence of a given number of faults [40].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Thus, the fault tolerance mechanisms are not responsible for preventing the occurrence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of faults, but assure that a fault does not </w:t>
      </w:r>
      <w:ins w:id="148" w:author="Susanne Ploner" w:date="2015-09-06T18:49:00Z">
        <w:r w:rsidR="000B7235">
          <w:rPr>
            <w:rFonts w:ascii="CMSS12" w:hAnsi="CMSS12" w:cs="CMSS12"/>
            <w:color w:val="000000"/>
            <w:sz w:val="24"/>
            <w:szCs w:val="24"/>
          </w:rPr>
          <w:t>directly</w:t>
        </w:r>
        <w:r w:rsidR="000B7235">
          <w:rPr>
            <w:rFonts w:ascii="CMSS12" w:hAnsi="CMSS12" w:cs="CMSS12"/>
            <w:color w:val="000000"/>
            <w:sz w:val="24"/>
            <w:szCs w:val="24"/>
          </w:rPr>
          <w:t xml:space="preserve"> </w:t>
        </w:r>
      </w:ins>
      <w:r>
        <w:rPr>
          <w:rFonts w:ascii="CMSS12" w:hAnsi="CMSS12" w:cs="CMSS12"/>
          <w:color w:val="000000"/>
          <w:sz w:val="24"/>
          <w:szCs w:val="24"/>
        </w:rPr>
        <w:t xml:space="preserve">lead </w:t>
      </w:r>
      <w:del w:id="149" w:author="Susanne Ploner" w:date="2015-09-06T18:48:00Z">
        <w:r w:rsidDel="000B7235">
          <w:rPr>
            <w:rFonts w:ascii="CMSS12" w:hAnsi="CMSS12" w:cs="CMSS12"/>
            <w:color w:val="000000"/>
            <w:sz w:val="24"/>
            <w:szCs w:val="24"/>
          </w:rPr>
          <w:delText xml:space="preserve">directly </w:delText>
        </w:r>
      </w:del>
      <w:r>
        <w:rPr>
          <w:rFonts w:ascii="CMSS12" w:hAnsi="CMSS12" w:cs="CMSS12"/>
          <w:color w:val="000000"/>
          <w:sz w:val="24"/>
          <w:szCs w:val="24"/>
        </w:rPr>
        <w:t>to the violation of the safety goals</w:t>
      </w:r>
      <w:del w:id="150" w:author="Susanne Ploner" w:date="2015-09-06T18:49:00Z">
        <w:r w:rsidDel="000B7235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which maintain the system in a safe state [4]. Possible fault</w:t>
      </w:r>
      <w:ins w:id="151" w:author="Susanne Ploner" w:date="2015-09-06T18:49:00Z">
        <w:r w:rsidR="000B7235">
          <w:rPr>
            <w:rFonts w:ascii="CMSS12" w:hAnsi="CMSS12" w:cs="CMSS12"/>
            <w:color w:val="000000"/>
            <w:sz w:val="24"/>
            <w:szCs w:val="24"/>
          </w:rPr>
          <w:t>s</w:t>
        </w:r>
      </w:ins>
      <w:r>
        <w:rPr>
          <w:rFonts w:ascii="CMSS12" w:hAnsi="CMSS12" w:cs="CMSS12"/>
          <w:color w:val="000000"/>
          <w:sz w:val="24"/>
          <w:szCs w:val="24"/>
        </w:rPr>
        <w:t xml:space="preserve"> include not only internal faults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like design-faults or hardware wear-outs, but also external ones</w:t>
      </w:r>
      <w:proofErr w:type="gramStart"/>
      <w:ins w:id="152" w:author="Susanne Ploner" w:date="2015-09-06T18:49:00Z">
        <w:r w:rsidR="000B7235">
          <w:rPr>
            <w:rFonts w:ascii="CMSS12" w:hAnsi="CMSS12" w:cs="CMSS12"/>
            <w:color w:val="000000"/>
            <w:sz w:val="24"/>
            <w:szCs w:val="24"/>
          </w:rPr>
          <w:t>;</w:t>
        </w:r>
      </w:ins>
      <w:proofErr w:type="gramEnd"/>
      <w:del w:id="153" w:author="Susanne Ploner" w:date="2015-09-06T18:49:00Z">
        <w:r w:rsidDel="000B7235">
          <w:rPr>
            <w:rFonts w:ascii="CMSS12" w:hAnsi="CMSS12" w:cs="CMSS12"/>
            <w:color w:val="000000"/>
            <w:sz w:val="24"/>
            <w:szCs w:val="24"/>
          </w:rPr>
          <w:delText>. F</w:delText>
        </w:r>
      </w:del>
      <w:ins w:id="154" w:author="Susanne Ploner" w:date="2015-09-06T18:49:00Z">
        <w:r w:rsidR="000B7235">
          <w:rPr>
            <w:rFonts w:ascii="CMSS12" w:hAnsi="CMSS12" w:cs="CMSS12"/>
            <w:color w:val="000000"/>
            <w:sz w:val="24"/>
            <w:szCs w:val="24"/>
          </w:rPr>
          <w:t>f</w:t>
        </w:r>
      </w:ins>
      <w:r>
        <w:rPr>
          <w:rFonts w:ascii="CMSS12" w:hAnsi="CMSS12" w:cs="CMSS12"/>
          <w:color w:val="000000"/>
          <w:sz w:val="24"/>
          <w:szCs w:val="24"/>
        </w:rPr>
        <w:t>or example misuse by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user or cosmic radiation. Fault tolerance mechanisms have become indispensable for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advanced electric systems</w:t>
      </w:r>
      <w:del w:id="155" w:author="Susanne Ploner" w:date="2015-09-06T18:49:00Z">
        <w:r w:rsidDel="000B7235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because due to the billions of transistors present and the various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circumstances </w:t>
      </w:r>
      <w:del w:id="156" w:author="Susanne Ploner" w:date="2015-09-06T18:49:00Z">
        <w:r w:rsidDel="000B7235">
          <w:rPr>
            <w:rFonts w:ascii="CMSS12" w:hAnsi="CMSS12" w:cs="CMSS12"/>
            <w:color w:val="000000"/>
            <w:sz w:val="24"/>
            <w:szCs w:val="24"/>
          </w:rPr>
          <w:delText>circumstances</w:delText>
        </w:r>
      </w:del>
      <w:del w:id="157" w:author="Susanne Ploner" w:date="2015-09-06T18:50:00Z">
        <w:r w:rsidDel="000B7235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which can lead to faults, faultless systems remain an utopian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dream [11].</w:t>
      </w:r>
    </w:p>
    <w:p w:rsidR="000B7235" w:rsidRDefault="000B7235" w:rsidP="0036704D">
      <w:pPr>
        <w:autoSpaceDE w:val="0"/>
        <w:autoSpaceDN w:val="0"/>
        <w:adjustRightInd w:val="0"/>
        <w:spacing w:after="0" w:line="240" w:lineRule="auto"/>
        <w:rPr>
          <w:ins w:id="158" w:author="Susanne Ploner" w:date="2015-09-06T18:50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 xml:space="preserve">2.8.1 Design of fault tolerant </w:t>
      </w:r>
      <w:ins w:id="159" w:author="Susanne Ploner" w:date="2015-09-06T18:50:00Z">
        <w:r w:rsidR="000B7235">
          <w:rPr>
            <w:rFonts w:ascii="CMSSBX10" w:hAnsi="CMSSBX10" w:cs="CMSSBX10"/>
            <w:color w:val="000000"/>
            <w:sz w:val="29"/>
            <w:szCs w:val="29"/>
          </w:rPr>
          <w:t>s</w:t>
        </w:r>
      </w:ins>
      <w:del w:id="160" w:author="Susanne Ploner" w:date="2015-09-06T18:50:00Z">
        <w:r w:rsidDel="000B7235">
          <w:rPr>
            <w:rFonts w:ascii="CMSSBX10" w:hAnsi="CMSSBX10" w:cs="CMSSBX10"/>
            <w:color w:val="000000"/>
            <w:sz w:val="29"/>
            <w:szCs w:val="29"/>
          </w:rPr>
          <w:delText>S</w:delText>
        </w:r>
      </w:del>
      <w:r>
        <w:rPr>
          <w:rFonts w:ascii="CMSSBX10" w:hAnsi="CMSSBX10" w:cs="CMSSBX10"/>
          <w:color w:val="000000"/>
          <w:sz w:val="29"/>
          <w:szCs w:val="29"/>
        </w:rPr>
        <w:t>ystems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prerequisite for designing a fault tolerant system is a so called </w:t>
      </w:r>
      <w:r>
        <w:rPr>
          <w:rFonts w:ascii="CMSSI12" w:hAnsi="CMSSI12" w:cs="CMSSI12"/>
          <w:color w:val="000000"/>
          <w:sz w:val="24"/>
          <w:szCs w:val="24"/>
        </w:rPr>
        <w:t>fault hypothesis</w:t>
      </w:r>
      <w:r>
        <w:rPr>
          <w:rFonts w:ascii="CMSS12" w:hAnsi="CMSS12" w:cs="CMSS12"/>
          <w:color w:val="000000"/>
          <w:sz w:val="24"/>
          <w:szCs w:val="24"/>
        </w:rPr>
        <w:t>, which is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an assumption regarding the type and frequency of faults the system is supposed to handle.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These can include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I12" w:hAnsi="CMSSI12" w:cs="CMSSI12"/>
          <w:color w:val="000000"/>
          <w:sz w:val="24"/>
          <w:szCs w:val="24"/>
        </w:rPr>
        <w:t xml:space="preserve">Software error </w:t>
      </w:r>
      <w:r>
        <w:rPr>
          <w:rFonts w:ascii="CMSS12" w:hAnsi="CMSS12" w:cs="CMSS12"/>
          <w:color w:val="000000"/>
          <w:sz w:val="24"/>
          <w:szCs w:val="24"/>
        </w:rPr>
        <w:t>- Especially for complex software it can be assumed that there are 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certain amount of bugs and imprecisions.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I12" w:hAnsi="CMSSI12" w:cs="CMSSI12"/>
          <w:color w:val="000000"/>
          <w:sz w:val="24"/>
          <w:szCs w:val="24"/>
        </w:rPr>
        <w:t xml:space="preserve">Delay and disruption error </w:t>
      </w:r>
      <w:r>
        <w:rPr>
          <w:rFonts w:ascii="CMSS12" w:hAnsi="CMSS12" w:cs="CMSS12"/>
          <w:color w:val="000000"/>
          <w:sz w:val="24"/>
          <w:szCs w:val="24"/>
        </w:rPr>
        <w:t>- This is relevant for all networking systems.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I12" w:hAnsi="CMSSI12" w:cs="CMSSI12"/>
          <w:color w:val="000000"/>
          <w:sz w:val="24"/>
          <w:szCs w:val="24"/>
        </w:rPr>
        <w:t xml:space="preserve">Transient faults </w:t>
      </w:r>
      <w:r>
        <w:rPr>
          <w:rFonts w:ascii="CMSS12" w:hAnsi="CMSS12" w:cs="CMSS12"/>
          <w:color w:val="000000"/>
          <w:sz w:val="24"/>
          <w:szCs w:val="24"/>
        </w:rPr>
        <w:t>- This means a possible corruption of Flip-Flops or memory cells with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progression of time.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31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50"/>
          <w:szCs w:val="50"/>
        </w:rPr>
      </w:pPr>
      <w:r>
        <w:rPr>
          <w:rFonts w:ascii="CMSSBX10" w:hAnsi="CMSSBX10" w:cs="CMSSBX10"/>
          <w:color w:val="000000"/>
          <w:sz w:val="50"/>
          <w:szCs w:val="50"/>
        </w:rPr>
        <w:t>Chapter 3</w:t>
      </w:r>
    </w:p>
    <w:p w:rsidR="000B7235" w:rsidRDefault="000B7235" w:rsidP="0036704D">
      <w:pPr>
        <w:autoSpaceDE w:val="0"/>
        <w:autoSpaceDN w:val="0"/>
        <w:adjustRightInd w:val="0"/>
        <w:spacing w:after="0" w:line="240" w:lineRule="auto"/>
        <w:rPr>
          <w:ins w:id="161" w:author="Susanne Ploner" w:date="2015-09-06T18:51:00Z"/>
          <w:rFonts w:ascii="CMSSBX10" w:hAnsi="CMSSBX10" w:cs="CMSSBX10"/>
          <w:color w:val="000000"/>
          <w:sz w:val="50"/>
          <w:szCs w:val="50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50"/>
          <w:szCs w:val="50"/>
        </w:rPr>
      </w:pPr>
      <w:r>
        <w:rPr>
          <w:rFonts w:ascii="CMSSBX10" w:hAnsi="CMSSBX10" w:cs="CMSSBX10"/>
          <w:color w:val="000000"/>
          <w:sz w:val="50"/>
          <w:szCs w:val="50"/>
        </w:rPr>
        <w:t>Results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This chapter deepens and extends some of the terms given in chapter 2 and investigates them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with respect to automotive. The chapter is structured into _ve main section, entitled </w:t>
      </w:r>
      <w:r>
        <w:rPr>
          <w:rFonts w:ascii="CMSSI12" w:hAnsi="CMSSI12" w:cs="CMSSI12"/>
          <w:color w:val="000000"/>
          <w:sz w:val="24"/>
          <w:szCs w:val="24"/>
        </w:rPr>
        <w:t>SoA in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>embedded systems (Embedded SoA)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>SoA in automotive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>safety services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>service development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 xml:space="preserve">process </w:t>
      </w:r>
      <w:r>
        <w:rPr>
          <w:rFonts w:ascii="CMSS12" w:hAnsi="CMSS12" w:cs="CMSS12"/>
          <w:color w:val="000000"/>
          <w:sz w:val="24"/>
          <w:szCs w:val="24"/>
        </w:rPr>
        <w:t xml:space="preserve">and </w:t>
      </w:r>
      <w:r>
        <w:rPr>
          <w:rFonts w:ascii="CMSSI12" w:hAnsi="CMSSI12" w:cs="CMSSI12"/>
          <w:color w:val="000000"/>
          <w:sz w:val="24"/>
          <w:szCs w:val="24"/>
        </w:rPr>
        <w:t>use case scenario</w:t>
      </w:r>
      <w:r>
        <w:rPr>
          <w:rFonts w:ascii="CMSS12" w:hAnsi="CMSS12" w:cs="CMSS12"/>
          <w:color w:val="000000"/>
          <w:sz w:val="24"/>
          <w:szCs w:val="24"/>
        </w:rPr>
        <w:t>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_rst section</w:t>
      </w:r>
      <w:ins w:id="162" w:author="Susanne Ploner" w:date="2015-09-06T18:51:00Z">
        <w:r w:rsidR="000B7235" w:rsidRPr="000B7235">
          <w:rPr>
            <w:rFonts w:ascii="CMSS12" w:hAnsi="CMSS12" w:cs="CMSS12"/>
            <w:color w:val="000000"/>
            <w:sz w:val="24"/>
            <w:szCs w:val="24"/>
          </w:rPr>
          <w:t xml:space="preserve"> </w:t>
        </w:r>
        <w:r w:rsidR="000B7235">
          <w:rPr>
            <w:rFonts w:ascii="CMSS12" w:hAnsi="CMSS12" w:cs="CMSS12"/>
            <w:color w:val="000000"/>
            <w:sz w:val="24"/>
            <w:szCs w:val="24"/>
          </w:rPr>
          <w:t>extensively</w:t>
        </w:r>
      </w:ins>
      <w:r>
        <w:rPr>
          <w:rFonts w:ascii="CMSS12" w:hAnsi="CMSS12" w:cs="CMSS12"/>
          <w:color w:val="000000"/>
          <w:sz w:val="24"/>
          <w:szCs w:val="24"/>
        </w:rPr>
        <w:t xml:space="preserve"> deals </w:t>
      </w:r>
      <w:del w:id="163" w:author="Susanne Ploner" w:date="2015-09-06T18:51:00Z">
        <w:r w:rsidDel="000B7235">
          <w:rPr>
            <w:rFonts w:ascii="CMSS12" w:hAnsi="CMSS12" w:cs="CMSS12"/>
            <w:color w:val="000000"/>
            <w:sz w:val="24"/>
            <w:szCs w:val="24"/>
          </w:rPr>
          <w:delText xml:space="preserve">extensively </w:delText>
        </w:r>
      </w:del>
      <w:r>
        <w:rPr>
          <w:rFonts w:ascii="CMSS12" w:hAnsi="CMSS12" w:cs="CMSS12"/>
          <w:color w:val="000000"/>
          <w:sz w:val="24"/>
          <w:szCs w:val="24"/>
        </w:rPr>
        <w:t>with the application of the service oriented design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paradigm in embedded system</w:t>
      </w:r>
      <w:ins w:id="164" w:author="Susanne Ploner" w:date="2015-09-06T18:51:00Z">
        <w:r w:rsidR="000B7235">
          <w:rPr>
            <w:rFonts w:ascii="CMSS12" w:hAnsi="CMSS12" w:cs="CMSS12"/>
            <w:color w:val="000000"/>
            <w:sz w:val="24"/>
            <w:szCs w:val="24"/>
          </w:rPr>
          <w:t>s</w:t>
        </w:r>
      </w:ins>
      <w:r>
        <w:rPr>
          <w:rFonts w:ascii="CMSS12" w:hAnsi="CMSS12" w:cs="CMSS12"/>
          <w:color w:val="000000"/>
          <w:sz w:val="24"/>
          <w:szCs w:val="24"/>
        </w:rPr>
        <w:t xml:space="preserve"> and highlights the challenges this approach has to face when it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has to face certain safety requirements. Moreover, the di_erences to \conventional SoAs" as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web application is investigated in detail. In the second section various examples of services</w:t>
      </w:r>
      <w:del w:id="165" w:author="Susanne Ploner" w:date="2015-09-06T18:55:00Z">
        <w:r w:rsidDel="000B7235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relevant for functional safety are described in detail, and their intended functionality, as well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as possible implementations in terms of architecture is presented. The _nal part consists of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a simpli_ed use case, dealing with the design of an </w:t>
      </w:r>
      <w:r>
        <w:rPr>
          <w:rFonts w:ascii="CMSSI12" w:hAnsi="CMSSI12" w:cs="CMSSI12"/>
          <w:color w:val="000000"/>
          <w:sz w:val="24"/>
          <w:szCs w:val="24"/>
        </w:rPr>
        <w:t xml:space="preserve">error detection service </w:t>
      </w:r>
      <w:r>
        <w:rPr>
          <w:rFonts w:ascii="CMSS12" w:hAnsi="CMSS12" w:cs="CMSS12"/>
          <w:color w:val="000000"/>
          <w:sz w:val="24"/>
          <w:szCs w:val="24"/>
        </w:rPr>
        <w:t>with respect to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design phases </w:t>
      </w:r>
      <w:r>
        <w:rPr>
          <w:rFonts w:ascii="CMSSI12" w:hAnsi="CMSSI12" w:cs="CMSSI12"/>
          <w:color w:val="000000"/>
          <w:sz w:val="24"/>
          <w:szCs w:val="24"/>
        </w:rPr>
        <w:t>service investigation/ planning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>service inventory analysis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>service oriented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 xml:space="preserve">analysis </w:t>
      </w:r>
      <w:r>
        <w:rPr>
          <w:rFonts w:ascii="CMSS12" w:hAnsi="CMSS12" w:cs="CMSS12"/>
          <w:color w:val="000000"/>
          <w:sz w:val="24"/>
          <w:szCs w:val="24"/>
        </w:rPr>
        <w:t xml:space="preserve">and </w:t>
      </w:r>
      <w:r>
        <w:rPr>
          <w:rFonts w:ascii="CMSSI12" w:hAnsi="CMSSI12" w:cs="CMSSI12"/>
          <w:color w:val="000000"/>
          <w:sz w:val="24"/>
          <w:szCs w:val="24"/>
        </w:rPr>
        <w:t>service oriented design</w:t>
      </w:r>
      <w:r>
        <w:rPr>
          <w:rFonts w:ascii="CMSS12" w:hAnsi="CMSS12" w:cs="CMSS12"/>
          <w:color w:val="000000"/>
          <w:sz w:val="24"/>
          <w:szCs w:val="24"/>
        </w:rPr>
        <w:t>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Most of the _ndings and concepts in this chapter are (not yet) covered in literature, but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are the result of numerous meetings and discussions at </w:t>
      </w:r>
      <w:r>
        <w:rPr>
          <w:rFonts w:ascii="CMSSBX10" w:hAnsi="CMSSBX10" w:cs="CMSSBX10"/>
          <w:color w:val="000000"/>
          <w:sz w:val="24"/>
          <w:szCs w:val="24"/>
        </w:rPr>
        <w:t>VIRTUAL VEHICLE Research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Center </w:t>
      </w:r>
      <w:r>
        <w:rPr>
          <w:rFonts w:ascii="CMSS12" w:hAnsi="CMSS12" w:cs="CMSS12"/>
          <w:color w:val="000000"/>
          <w:sz w:val="24"/>
          <w:szCs w:val="24"/>
        </w:rPr>
        <w:t>during April to July 2015.</w:t>
      </w:r>
    </w:p>
    <w:p w:rsidR="000B7235" w:rsidRDefault="000B7235" w:rsidP="0036704D">
      <w:pPr>
        <w:autoSpaceDE w:val="0"/>
        <w:autoSpaceDN w:val="0"/>
        <w:adjustRightInd w:val="0"/>
        <w:spacing w:after="0" w:line="240" w:lineRule="auto"/>
        <w:rPr>
          <w:ins w:id="166" w:author="Susanne Ploner" w:date="2015-09-06T18:55:00Z"/>
          <w:rFonts w:ascii="CMSSBX10" w:hAnsi="CMSSBX10" w:cs="CMSSBX10"/>
          <w:color w:val="000000"/>
          <w:sz w:val="34"/>
          <w:szCs w:val="34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34"/>
          <w:szCs w:val="34"/>
        </w:rPr>
      </w:pPr>
      <w:r>
        <w:rPr>
          <w:rFonts w:ascii="CMSSBX10" w:hAnsi="CMSSBX10" w:cs="CMSSBX10"/>
          <w:color w:val="000000"/>
          <w:sz w:val="34"/>
          <w:szCs w:val="34"/>
        </w:rPr>
        <w:t>3.1 SoA in Embedded Systems (Embedded SoA)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service oriented design paradigm was originally designed for the application on the Internet,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which o_ered ideal prerequisites for this kind of architectural style. An underlying network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for interconnection </w:t>
      </w:r>
      <w:del w:id="167" w:author="Susanne Ploner" w:date="2015-09-06T18:58:00Z">
        <w:r w:rsidDel="000B7235">
          <w:rPr>
            <w:rFonts w:ascii="CMSS12" w:hAnsi="CMSS12" w:cs="CMSS12"/>
            <w:color w:val="000000"/>
            <w:sz w:val="24"/>
            <w:szCs w:val="24"/>
          </w:rPr>
          <w:delText>was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already </w:t>
      </w:r>
      <w:ins w:id="168" w:author="Susanne Ploner" w:date="2015-09-06T18:57:00Z">
        <w:r w:rsidR="000B7235">
          <w:rPr>
            <w:rFonts w:ascii="CMSS12" w:hAnsi="CMSS12" w:cs="CMSS12"/>
            <w:color w:val="000000"/>
            <w:sz w:val="24"/>
            <w:szCs w:val="24"/>
          </w:rPr>
          <w:t xml:space="preserve">existed </w:t>
        </w:r>
      </w:ins>
      <w:del w:id="169" w:author="Susanne Ploner" w:date="2015-09-06T18:57:00Z">
        <w:r w:rsidDel="000B7235">
          <w:rPr>
            <w:rFonts w:ascii="CMSS12" w:hAnsi="CMSS12" w:cs="CMSS12"/>
            <w:color w:val="000000"/>
            <w:sz w:val="24"/>
            <w:szCs w:val="24"/>
          </w:rPr>
          <w:delText>present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and time constraints are no concern, </w:t>
      </w:r>
      <w:ins w:id="170" w:author="Susanne Ploner" w:date="2015-09-06T18:56:00Z">
        <w:r w:rsidR="000B7235">
          <w:rPr>
            <w:rFonts w:ascii="CMSS12" w:hAnsi="CMSS12" w:cs="CMSS12"/>
            <w:color w:val="000000"/>
            <w:sz w:val="24"/>
            <w:szCs w:val="24"/>
          </w:rPr>
          <w:t>as</w:t>
        </w:r>
      </w:ins>
      <w:del w:id="171" w:author="Susanne Ploner" w:date="2015-09-06T18:56:00Z">
        <w:r w:rsidDel="000B7235">
          <w:rPr>
            <w:rFonts w:ascii="CMSS12" w:hAnsi="CMSS12" w:cs="CMSS12"/>
            <w:color w:val="000000"/>
            <w:sz w:val="24"/>
            <w:szCs w:val="24"/>
          </w:rPr>
          <w:delText xml:space="preserve">for </w:delText>
        </w:r>
      </w:del>
      <w:r>
        <w:rPr>
          <w:rFonts w:ascii="CMSS12" w:hAnsi="CMSS12" w:cs="CMSS12"/>
          <w:color w:val="000000"/>
          <w:sz w:val="24"/>
          <w:szCs w:val="24"/>
        </w:rPr>
        <w:t>delays are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unlikely to cause a disaster. Thus, it is no surprise that web services are the application area,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32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where SoA has scored the highest market penetration [15] [3].</w:t>
      </w:r>
    </w:p>
    <w:p w:rsidR="00222E5A" w:rsidRDefault="00222E5A" w:rsidP="0036704D">
      <w:pPr>
        <w:autoSpaceDE w:val="0"/>
        <w:autoSpaceDN w:val="0"/>
        <w:adjustRightInd w:val="0"/>
        <w:spacing w:after="0" w:line="240" w:lineRule="auto"/>
        <w:rPr>
          <w:ins w:id="172" w:author="Susanne Ploner" w:date="2015-09-06T18:58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3.1.1 Drawbacks in Embedded Systems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 contrast to web services, ESs consist of numerous interconnected nodes</w:t>
      </w:r>
      <w:del w:id="173" w:author="Susanne Ploner" w:date="2015-09-06T18:59:00Z">
        <w:r w:rsidDel="00222E5A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with diverse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measurement-, steering-, or computation capabilities. Accordingly, they have to face additional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challenges like </w:t>
      </w:r>
      <w:r>
        <w:rPr>
          <w:rFonts w:ascii="CMSSI12" w:hAnsi="CMSSI12" w:cs="CMSSI12"/>
          <w:color w:val="000000"/>
          <w:sz w:val="24"/>
          <w:szCs w:val="24"/>
        </w:rPr>
        <w:t>limited resources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>di_erent complexity of hardware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 xml:space="preserve">time constraints </w:t>
      </w:r>
      <w:r>
        <w:rPr>
          <w:rFonts w:ascii="CMSS12" w:hAnsi="CMSS12" w:cs="CMSS12"/>
          <w:color w:val="000000"/>
          <w:sz w:val="24"/>
          <w:szCs w:val="24"/>
        </w:rPr>
        <w:t>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others [1] [2]: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Limited resources. </w:t>
      </w:r>
      <w:r>
        <w:rPr>
          <w:rFonts w:ascii="CMSS12" w:hAnsi="CMSS12" w:cs="CMSS12"/>
          <w:color w:val="000000"/>
          <w:sz w:val="24"/>
          <w:szCs w:val="24"/>
        </w:rPr>
        <w:t>One obvious major drawback of ESs are the quite limited resources</w:t>
      </w:r>
      <w:del w:id="174" w:author="Susanne Ploner" w:date="2015-09-06T18:59:00Z">
        <w:r w:rsidDel="00222E5A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which are designed for highly specialized purposes and lack computation power as well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as storage capacities [15] [1] [2].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Di_erent levels of complexity. </w:t>
      </w:r>
      <w:r>
        <w:rPr>
          <w:rFonts w:ascii="CMSS12" w:hAnsi="CMSS12" w:cs="CMSS12"/>
          <w:color w:val="000000"/>
          <w:sz w:val="24"/>
          <w:szCs w:val="24"/>
        </w:rPr>
        <w:t>The complexity of hardware in ESs varies greatly. The implemented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components may include very primitive sensors with few capabilities, but also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very advanced nodes like MPSoCs [1] [2]. In other words, there are high level </w:t>
      </w:r>
      <w:r>
        <w:rPr>
          <w:rFonts w:ascii="CMSSI12" w:hAnsi="CMSSI12" w:cs="CMSSI12"/>
          <w:color w:val="000000"/>
          <w:sz w:val="24"/>
          <w:szCs w:val="24"/>
        </w:rPr>
        <w:t>informa-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>tion systems services</w:t>
      </w:r>
      <w:r>
        <w:rPr>
          <w:rFonts w:ascii="CMSS12" w:hAnsi="CMSS12" w:cs="CMSS12"/>
          <w:color w:val="000000"/>
          <w:sz w:val="24"/>
          <w:szCs w:val="24"/>
        </w:rPr>
        <w:t xml:space="preserve">, as well as low level generic </w:t>
      </w:r>
      <w:r>
        <w:rPr>
          <w:rFonts w:ascii="CMSSI12" w:hAnsi="CMSSI12" w:cs="CMSSI12"/>
          <w:color w:val="000000"/>
          <w:sz w:val="24"/>
          <w:szCs w:val="24"/>
        </w:rPr>
        <w:t>embedded system services</w:t>
      </w:r>
      <w:r>
        <w:rPr>
          <w:rFonts w:ascii="CMSS12" w:hAnsi="CMSS12" w:cs="CMSS12"/>
          <w:color w:val="000000"/>
          <w:sz w:val="24"/>
          <w:szCs w:val="24"/>
        </w:rPr>
        <w:t>. A SoA has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to deal with the connection and integration of them [15]. This task gets aggravated if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SoAs in ESs become interconnected with high level SoAs like web applications.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Event- and data-driven. </w:t>
      </w:r>
      <w:r>
        <w:rPr>
          <w:rFonts w:ascii="CMSS12" w:hAnsi="CMSS12" w:cs="CMSS12"/>
          <w:color w:val="000000"/>
          <w:sz w:val="24"/>
          <w:szCs w:val="24"/>
        </w:rPr>
        <w:t>In contrast to web services, an ES disposes of a network with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(many) sensors. Thus, the ad-hoc </w:t>
      </w:r>
      <w:r>
        <w:rPr>
          <w:rFonts w:ascii="CMSSI12" w:hAnsi="CMSSI12" w:cs="CMSSI12"/>
          <w:color w:val="000000"/>
          <w:sz w:val="24"/>
          <w:szCs w:val="24"/>
        </w:rPr>
        <w:t xml:space="preserve">request-response </w:t>
      </w:r>
      <w:r>
        <w:rPr>
          <w:rFonts w:ascii="CMSS12" w:hAnsi="CMSS12" w:cs="CMSS12"/>
          <w:color w:val="000000"/>
          <w:sz w:val="24"/>
          <w:szCs w:val="24"/>
        </w:rPr>
        <w:t>message pattern, which is common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for web services, cannot be simple adopted for the </w:t>
      </w:r>
      <w:r>
        <w:rPr>
          <w:rFonts w:ascii="CMSSI12" w:hAnsi="CMSSI12" w:cs="CMSSI12"/>
          <w:color w:val="000000"/>
          <w:sz w:val="24"/>
          <w:szCs w:val="24"/>
        </w:rPr>
        <w:t xml:space="preserve">event- and data driven </w:t>
      </w:r>
      <w:r>
        <w:rPr>
          <w:rFonts w:ascii="CMSS12" w:hAnsi="CMSS12" w:cs="CMSS12"/>
          <w:color w:val="000000"/>
          <w:sz w:val="24"/>
          <w:szCs w:val="24"/>
        </w:rPr>
        <w:t>ES [2].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Instead, the communication in those is conducted mainly by a </w:t>
      </w:r>
      <w:r>
        <w:rPr>
          <w:rFonts w:ascii="CMSSI12" w:hAnsi="CMSSI12" w:cs="CMSSI12"/>
          <w:color w:val="000000"/>
          <w:sz w:val="24"/>
          <w:szCs w:val="24"/>
        </w:rPr>
        <w:t xml:space="preserve">_re and forget </w:t>
      </w:r>
      <w:r>
        <w:rPr>
          <w:rFonts w:ascii="CMSS12" w:hAnsi="CMSS12" w:cs="CMSS12"/>
          <w:color w:val="000000"/>
          <w:sz w:val="24"/>
          <w:szCs w:val="24"/>
        </w:rPr>
        <w:t>scheme: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 sensor measures some data and publishes it to all connected services</w:t>
      </w:r>
      <w:del w:id="175" w:author="Susanne Ploner" w:date="2015-09-06T19:00:00Z">
        <w:r w:rsidDel="00222E5A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which have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to decide on themselves</w:t>
      </w:r>
      <w:del w:id="176" w:author="Susanne Ploner" w:date="2015-09-06T19:00:00Z">
        <w:r w:rsidDel="00222E5A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whether the received data is relevant and how to process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received information [2].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Lifespan of services. </w:t>
      </w:r>
      <w:r>
        <w:rPr>
          <w:rFonts w:ascii="CMSS12" w:hAnsi="CMSS12" w:cs="CMSS12"/>
          <w:color w:val="000000"/>
          <w:sz w:val="24"/>
          <w:szCs w:val="24"/>
        </w:rPr>
        <w:t>Another di_erence to web services is the lifespan of services. While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web services are used to work only a limited number of hours (or even just minutes),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services in ESs could have application times of multiple years, or may even last for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lifespan of the system [3].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Dynamic character. </w:t>
      </w:r>
      <w:r>
        <w:rPr>
          <w:rFonts w:ascii="CMSS12" w:hAnsi="CMSS12" w:cs="CMSS12"/>
          <w:color w:val="000000"/>
          <w:sz w:val="24"/>
          <w:szCs w:val="24"/>
        </w:rPr>
        <w:t>The components of a SoA show dynamic characteristics: \new nodes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may enter the network, existing nodes may fail and network characteristics can change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over time, especially if wireless communication media are used" [2]. This could become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33</w:t>
      </w:r>
    </w:p>
    <w:p w:rsidR="0036704D" w:rsidRPr="00222E5A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  <w:highlight w:val="yellow"/>
          <w:rPrChange w:id="177" w:author="Susanne Ploner" w:date="2015-09-06T19:01:00Z">
            <w:rPr>
              <w:rFonts w:ascii="CMSS12" w:hAnsi="CMSS12" w:cs="CMSS12"/>
              <w:color w:val="000000"/>
              <w:sz w:val="24"/>
              <w:szCs w:val="24"/>
            </w:rPr>
          </w:rPrChange>
        </w:rPr>
      </w:pPr>
      <w:r>
        <w:rPr>
          <w:rFonts w:ascii="CMSS12" w:hAnsi="CMSS12" w:cs="CMSS12"/>
          <w:color w:val="000000"/>
          <w:sz w:val="24"/>
          <w:szCs w:val="24"/>
        </w:rPr>
        <w:t xml:space="preserve">an issue, </w:t>
      </w:r>
      <w:ins w:id="178" w:author="Susanne Ploner" w:date="2015-09-06T19:01:00Z">
        <w:r w:rsidR="00222E5A" w:rsidRPr="00222E5A">
          <w:rPr>
            <w:rFonts w:ascii="CMSS12" w:hAnsi="CMSS12" w:cs="CMSS12"/>
            <w:color w:val="000000"/>
            <w:sz w:val="24"/>
            <w:szCs w:val="24"/>
            <w:highlight w:val="yellow"/>
            <w:rPrChange w:id="179" w:author="Susanne Ploner" w:date="2015-09-06T19:01:00Z">
              <w:rPr>
                <w:rFonts w:ascii="CMSS12" w:hAnsi="CMSS12" w:cs="CMSS12"/>
                <w:color w:val="000000"/>
                <w:sz w:val="24"/>
                <w:szCs w:val="24"/>
              </w:rPr>
            </w:rPrChange>
          </w:rPr>
          <w:t>as</w:t>
        </w:r>
      </w:ins>
      <w:del w:id="180" w:author="Susanne Ploner" w:date="2015-09-06T19:01:00Z">
        <w:r w:rsidRPr="00222E5A" w:rsidDel="00222E5A">
          <w:rPr>
            <w:rFonts w:ascii="CMSS12" w:hAnsi="CMSS12" w:cs="CMSS12"/>
            <w:color w:val="000000"/>
            <w:sz w:val="24"/>
            <w:szCs w:val="24"/>
            <w:highlight w:val="yellow"/>
            <w:rPrChange w:id="181" w:author="Susanne Ploner" w:date="2015-09-06T19:01:00Z">
              <w:rPr>
                <w:rFonts w:ascii="CMSS12" w:hAnsi="CMSS12" w:cs="CMSS12"/>
                <w:color w:val="000000"/>
                <w:sz w:val="24"/>
                <w:szCs w:val="24"/>
              </w:rPr>
            </w:rPrChange>
          </w:rPr>
          <w:delText>for</w:delText>
        </w:r>
      </w:del>
      <w:r w:rsidRPr="00222E5A">
        <w:rPr>
          <w:rFonts w:ascii="CMSS12" w:hAnsi="CMSS12" w:cs="CMSS12"/>
          <w:color w:val="000000"/>
          <w:sz w:val="24"/>
          <w:szCs w:val="24"/>
          <w:highlight w:val="yellow"/>
          <w:rPrChange w:id="182" w:author="Susanne Ploner" w:date="2015-09-06T19:01:00Z">
            <w:rPr>
              <w:rFonts w:ascii="CMSS12" w:hAnsi="CMSS12" w:cs="CMSS12"/>
              <w:color w:val="000000"/>
              <w:sz w:val="24"/>
              <w:szCs w:val="24"/>
            </w:rPr>
          </w:rPrChange>
        </w:rPr>
        <w:t xml:space="preserve"> ESs where the set of implemented components is usually determined at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 w:rsidRPr="00222E5A">
        <w:rPr>
          <w:rFonts w:ascii="CMSS12" w:hAnsi="CMSS12" w:cs="CMSS12"/>
          <w:color w:val="000000"/>
          <w:sz w:val="24"/>
          <w:szCs w:val="24"/>
          <w:highlight w:val="yellow"/>
          <w:rPrChange w:id="183" w:author="Susanne Ploner" w:date="2015-09-06T19:01:00Z">
            <w:rPr>
              <w:rFonts w:ascii="CMSS12" w:hAnsi="CMSS12" w:cs="CMSS12"/>
              <w:color w:val="000000"/>
              <w:sz w:val="24"/>
              <w:szCs w:val="24"/>
            </w:rPr>
          </w:rPrChange>
        </w:rPr>
        <w:t>assembly time.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Time constraints. </w:t>
      </w:r>
      <w:r>
        <w:rPr>
          <w:rFonts w:ascii="CMSS12" w:hAnsi="CMSS12" w:cs="CMSS12"/>
          <w:color w:val="000000"/>
          <w:sz w:val="24"/>
          <w:szCs w:val="24"/>
        </w:rPr>
        <w:t xml:space="preserve">ESs are </w:t>
      </w:r>
      <w:r>
        <w:rPr>
          <w:rFonts w:ascii="CMSSI12" w:hAnsi="CMSSI12" w:cs="CMSSI12"/>
          <w:color w:val="000000"/>
          <w:sz w:val="24"/>
          <w:szCs w:val="24"/>
        </w:rPr>
        <w:t>time-critical</w:t>
      </w:r>
      <w:r>
        <w:rPr>
          <w:rFonts w:ascii="CMSS12" w:hAnsi="CMSS12" w:cs="CMSS12"/>
          <w:color w:val="000000"/>
          <w:sz w:val="24"/>
          <w:szCs w:val="24"/>
        </w:rPr>
        <w:t>, meaning that computation must be conducted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within a given time window in order to allow the correct operation of the system.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Especially in a safety-critical system like a vehicle, which is used to operate at high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velocities, a violation of those time constraints could cause serious incidents.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These obstacles are the reason why web services and safety-critical embedded systems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are often considered as non-related areas [15]. Nevertheless, Sommer et al. mention various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bene_ts which come with the application of the SoA design philosophy in ESs: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>Decoupling con_guration from environment,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>Improvement of reusability,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>Improvement of maintainability,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>Higher level of abstraction,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>Enhanced interoperability 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>More interactive interfaces between devices and information system [3].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To sum up, the SoA paradigm has to overcome many serious drawbacks if applied in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ESs, but at the same time it o_ers numerous advantages and possibilities, which are just not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possible with current systems.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3.1.2 Embedded SoA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There is no uniform denomination for SoAs in ESs throughout literature. Thus, it is referred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to by the term </w:t>
      </w:r>
      <w:r>
        <w:rPr>
          <w:rFonts w:ascii="CMSSI12" w:hAnsi="CMSSI12" w:cs="CMSSI12"/>
          <w:color w:val="000000"/>
          <w:sz w:val="24"/>
          <w:szCs w:val="24"/>
        </w:rPr>
        <w:t xml:space="preserve">Embedded SoA </w:t>
      </w:r>
      <w:r>
        <w:rPr>
          <w:rFonts w:ascii="CMSS12" w:hAnsi="CMSS12" w:cs="CMSS12"/>
          <w:color w:val="000000"/>
          <w:sz w:val="24"/>
          <w:szCs w:val="24"/>
        </w:rPr>
        <w:t>(abbreviated as ESoA) for the scope of this thesis.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following de_nition is the result of intense investigation in this area and extends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de_nition from section 2.5: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The Embedded SoA works at a lower, very hardware oriented level, with 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prede_ned and unchanging set of component.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The conventional SoA is located above the embedded SoA and connected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through various interfaces.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34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With respect to the example of a vehicle, the ESoA operates on elements like the power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train, various devices (sensors, actuators, controllers, etc.), while the SoA level contains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vehicle as overall system. With other vehicles and environmental components it may form 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SoS.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Regarding the ISO 26262 standard, the requirements for ESoA can be related to </w:t>
      </w:r>
      <w:r>
        <w:rPr>
          <w:rFonts w:ascii="CMSSBX10" w:hAnsi="CMSSBX10" w:cs="CMSSBX10"/>
          <w:color w:val="000000"/>
          <w:sz w:val="24"/>
          <w:szCs w:val="24"/>
        </w:rPr>
        <w:t>Part 3: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>Concept phase</w:t>
      </w:r>
      <w:r>
        <w:rPr>
          <w:rFonts w:ascii="CMSS12" w:hAnsi="CMSS12" w:cs="CMSS12"/>
          <w:color w:val="000000"/>
          <w:sz w:val="24"/>
          <w:szCs w:val="24"/>
        </w:rPr>
        <w:t xml:space="preserve">, and the SoA to </w:t>
      </w:r>
      <w:r>
        <w:rPr>
          <w:rFonts w:ascii="CMSSBX10" w:hAnsi="CMSSBX10" w:cs="CMSSBX10"/>
          <w:color w:val="000000"/>
          <w:sz w:val="24"/>
          <w:szCs w:val="24"/>
        </w:rPr>
        <w:t xml:space="preserve">Part 4: Product development at the system level </w:t>
      </w:r>
      <w:r>
        <w:rPr>
          <w:rFonts w:ascii="CMSS12" w:hAnsi="CMSS12" w:cs="CMSS12"/>
          <w:color w:val="000000"/>
          <w:sz w:val="24"/>
          <w:szCs w:val="24"/>
        </w:rPr>
        <w:t>as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depicted in _gure 3.1.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9"/>
          <w:szCs w:val="29"/>
        </w:rPr>
      </w:pPr>
      <w:r>
        <w:rPr>
          <w:rFonts w:ascii="LiberationSans" w:hAnsi="LiberationSans" w:cs="LiberationSans"/>
          <w:color w:val="000000"/>
          <w:sz w:val="29"/>
          <w:szCs w:val="29"/>
        </w:rPr>
        <w:t>Embedded SoA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0000"/>
          <w:sz w:val="26"/>
          <w:szCs w:val="26"/>
        </w:rPr>
      </w:pPr>
      <w:r>
        <w:rPr>
          <w:rFonts w:ascii="LiberationSans-Italic" w:hAnsi="LiberationSans-Italic" w:cs="LiberationSans-Italic"/>
          <w:i/>
          <w:iCs/>
          <w:color w:val="000000"/>
          <w:sz w:val="26"/>
          <w:szCs w:val="26"/>
        </w:rPr>
        <w:t>Implementation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9"/>
          <w:szCs w:val="29"/>
        </w:rPr>
      </w:pPr>
      <w:r>
        <w:rPr>
          <w:rFonts w:ascii="LiberationSans" w:hAnsi="LiberationSans" w:cs="LiberationSans"/>
          <w:color w:val="000000"/>
          <w:sz w:val="29"/>
          <w:szCs w:val="29"/>
        </w:rPr>
        <w:t>SoA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0000"/>
          <w:sz w:val="26"/>
          <w:szCs w:val="26"/>
        </w:rPr>
      </w:pPr>
      <w:r>
        <w:rPr>
          <w:rFonts w:ascii="LiberationSans-Italic" w:hAnsi="LiberationSans-Italic" w:cs="LiberationSans-Italic"/>
          <w:i/>
          <w:iCs/>
          <w:color w:val="000000"/>
          <w:sz w:val="26"/>
          <w:szCs w:val="26"/>
        </w:rPr>
        <w:t>Abstraction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6"/>
          <w:szCs w:val="26"/>
        </w:rPr>
      </w:pPr>
      <w:r>
        <w:rPr>
          <w:rFonts w:ascii="LiberationSans" w:hAnsi="LiberationSans" w:cs="LiberationSans"/>
          <w:color w:val="000000"/>
          <w:sz w:val="26"/>
          <w:szCs w:val="26"/>
        </w:rPr>
        <w:t>System, System of Systems,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6"/>
          <w:szCs w:val="26"/>
        </w:rPr>
      </w:pPr>
      <w:r>
        <w:rPr>
          <w:rFonts w:ascii="LiberationSans" w:hAnsi="LiberationSans" w:cs="LiberationSans"/>
          <w:color w:val="000000"/>
          <w:sz w:val="26"/>
          <w:szCs w:val="26"/>
        </w:rPr>
        <w:t>Environment, Cloud, …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0000"/>
          <w:sz w:val="19"/>
          <w:szCs w:val="19"/>
        </w:rPr>
      </w:pPr>
      <w:r>
        <w:rPr>
          <w:rFonts w:ascii="LiberationSans-Italic" w:hAnsi="LiberationSans-Italic" w:cs="LiberationSans-Italic"/>
          <w:i/>
          <w:iCs/>
          <w:color w:val="000000"/>
          <w:sz w:val="19"/>
          <w:szCs w:val="19"/>
        </w:rPr>
        <w:t>ISO 26262 Part 3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6"/>
          <w:szCs w:val="26"/>
        </w:rPr>
      </w:pPr>
      <w:r>
        <w:rPr>
          <w:rFonts w:ascii="LiberationSans" w:hAnsi="LiberationSans" w:cs="LiberationSans"/>
          <w:color w:val="000000"/>
          <w:sz w:val="26"/>
          <w:szCs w:val="26"/>
        </w:rPr>
        <w:t>Infotainment, Future AUTOSAR, ...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0000"/>
          <w:sz w:val="19"/>
          <w:szCs w:val="19"/>
        </w:rPr>
      </w:pPr>
      <w:r>
        <w:rPr>
          <w:rFonts w:ascii="LiberationSans-Italic" w:hAnsi="LiberationSans-Italic" w:cs="LiberationSans-Italic"/>
          <w:i/>
          <w:iCs/>
          <w:color w:val="000000"/>
          <w:sz w:val="19"/>
          <w:szCs w:val="19"/>
        </w:rPr>
        <w:t>ISO 26262 Part 4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Figure 3.1: Relation of conventional SoA to Embedded SoA.</w:t>
      </w:r>
    </w:p>
    <w:p w:rsidR="00222E5A" w:rsidRDefault="00222E5A" w:rsidP="0036704D">
      <w:pPr>
        <w:autoSpaceDE w:val="0"/>
        <w:autoSpaceDN w:val="0"/>
        <w:adjustRightInd w:val="0"/>
        <w:spacing w:after="0" w:line="240" w:lineRule="auto"/>
        <w:rPr>
          <w:ins w:id="184" w:author="Susanne Ploner" w:date="2015-09-06T19:04:00Z"/>
          <w:rFonts w:ascii="CMSSBX10" w:hAnsi="CMSSBX10" w:cs="CMSSBX10"/>
          <w:color w:val="000000"/>
          <w:sz w:val="34"/>
          <w:szCs w:val="34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34"/>
          <w:szCs w:val="34"/>
        </w:rPr>
      </w:pPr>
      <w:r>
        <w:rPr>
          <w:rFonts w:ascii="CMSSBX10" w:hAnsi="CMSSBX10" w:cs="CMSSBX10"/>
          <w:color w:val="000000"/>
          <w:sz w:val="34"/>
          <w:szCs w:val="34"/>
        </w:rPr>
        <w:t>3.2 SoA in Automotive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 the future of automotive all vehicles will, most likely, be interconnected with each other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and also with the environment. This is a necessary prerequisite for acting autonomously,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e.g. detecting whether the tra_c lights at a crossing are green. Within this document those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futuristic vehicles are referred to as </w:t>
      </w:r>
      <w:r>
        <w:rPr>
          <w:rFonts w:ascii="CMSSI12" w:hAnsi="CMSSI12" w:cs="CMSSI12"/>
          <w:color w:val="000000"/>
          <w:sz w:val="24"/>
          <w:szCs w:val="24"/>
        </w:rPr>
        <w:t>connected cars</w:t>
      </w:r>
      <w:r>
        <w:rPr>
          <w:rFonts w:ascii="CMSS12" w:hAnsi="CMSS12" w:cs="CMSS12"/>
          <w:color w:val="000000"/>
          <w:sz w:val="24"/>
          <w:szCs w:val="24"/>
        </w:rPr>
        <w:t>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opportunities and advantages of the SoA approach are described extensively in 3.1 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2.5. In terms of vehicles, the major advantage would be the possibility to reduce the quantity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of computation hardware. At present time, each component disposes of his own dedicated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hardware for conducting computations. Although it is unused for the majority of time, it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comes with a lot of extra weight, wh</w:t>
      </w:r>
      <w:ins w:id="185" w:author="Susanne Ploner" w:date="2015-09-06T19:04:00Z">
        <w:r w:rsidR="00222E5A">
          <w:rPr>
            <w:rFonts w:ascii="CMSS12" w:hAnsi="CMSS12" w:cs="CMSS12"/>
            <w:color w:val="000000"/>
            <w:sz w:val="24"/>
            <w:szCs w:val="24"/>
          </w:rPr>
          <w:t>ich</w:t>
        </w:r>
      </w:ins>
      <w:del w:id="186" w:author="Susanne Ploner" w:date="2015-09-06T19:04:00Z">
        <w:r w:rsidDel="00222E5A">
          <w:rPr>
            <w:rFonts w:ascii="CMSS12" w:hAnsi="CMSS12" w:cs="CMSS12"/>
            <w:color w:val="000000"/>
            <w:sz w:val="24"/>
            <w:szCs w:val="24"/>
          </w:rPr>
          <w:delText>at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is a major violation of the guideline stated in [16, p.7],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\Embedded systems should exploit the available hardware architecture as much as possible."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SoA approach might not only reduce the weight, but thereby also the complexity 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35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costs of the overall vehicle. In today's automotive systems it is common practice that each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vendor uses his own proprietary network and additional hardware, prohibiting the application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of hardware components from another vendor</w:t>
      </w:r>
      <w:del w:id="187" w:author="Susanne Ploner" w:date="2015-09-06T19:05:00Z">
        <w:r w:rsidDel="00222E5A">
          <w:rPr>
            <w:rFonts w:ascii="CMSS12" w:hAnsi="CMSS12" w:cs="CMSS12"/>
            <w:color w:val="000000"/>
            <w:sz w:val="24"/>
            <w:szCs w:val="24"/>
          </w:rPr>
          <w:delText>s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[2].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However, there are some obstacles which prevent the application of the SoA paradigm in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vehicles right now. On the one hand, those are the strict regulations in connection with safety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critical real-time systems like vehicles [46]</w:t>
      </w:r>
      <w:ins w:id="188" w:author="Susanne Ploner" w:date="2015-09-06T19:05:00Z">
        <w:r w:rsidR="00222E5A">
          <w:rPr>
            <w:rFonts w:ascii="CMSS12" w:hAnsi="CMSS12" w:cs="CMSS12"/>
            <w:color w:val="000000"/>
            <w:sz w:val="24"/>
            <w:szCs w:val="24"/>
          </w:rPr>
          <w:t>-</w:t>
        </w:r>
      </w:ins>
      <w:del w:id="189" w:author="Susanne Ploner" w:date="2015-09-06T19:05:00Z">
        <w:r w:rsidDel="00222E5A">
          <w:rPr>
            <w:rFonts w:ascii="CMSS12" w:hAnsi="CMSS12" w:cs="CMSS12"/>
            <w:color w:val="000000"/>
            <w:sz w:val="24"/>
            <w:szCs w:val="24"/>
          </w:rPr>
          <w:delText>.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</w:t>
      </w:r>
      <w:ins w:id="190" w:author="Susanne Ploner" w:date="2015-09-06T19:06:00Z">
        <w:r w:rsidR="00222E5A">
          <w:rPr>
            <w:rFonts w:ascii="CMSS12" w:hAnsi="CMSS12" w:cs="CMSS12"/>
            <w:color w:val="000000"/>
            <w:sz w:val="24"/>
            <w:szCs w:val="24"/>
          </w:rPr>
          <w:t>w</w:t>
        </w:r>
      </w:ins>
      <w:del w:id="191" w:author="Susanne Ploner" w:date="2015-09-06T19:06:00Z">
        <w:r w:rsidDel="00222E5A">
          <w:rPr>
            <w:rFonts w:ascii="CMSS12" w:hAnsi="CMSS12" w:cs="CMSS12"/>
            <w:color w:val="000000"/>
            <w:sz w:val="24"/>
            <w:szCs w:val="24"/>
          </w:rPr>
          <w:delText>W</w:delText>
        </w:r>
      </w:del>
      <w:r>
        <w:rPr>
          <w:rFonts w:ascii="CMSS12" w:hAnsi="CMSS12" w:cs="CMSS12"/>
          <w:color w:val="000000"/>
          <w:sz w:val="24"/>
          <w:szCs w:val="24"/>
        </w:rPr>
        <w:t>ith respect to automotive there are not even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regulations, addressing SoA, yet</w:t>
      </w:r>
      <w:ins w:id="192" w:author="Susanne Ploner" w:date="2015-09-06T19:06:00Z">
        <w:r w:rsidR="00222E5A">
          <w:rPr>
            <w:rFonts w:ascii="CMSS12" w:hAnsi="CMSS12" w:cs="CMSS12"/>
            <w:color w:val="000000"/>
            <w:sz w:val="24"/>
            <w:szCs w:val="24"/>
          </w:rPr>
          <w:t xml:space="preserve"> -</w:t>
        </w:r>
      </w:ins>
      <w:del w:id="193" w:author="Susanne Ploner" w:date="2015-09-06T19:06:00Z">
        <w:r w:rsidDel="00222E5A">
          <w:rPr>
            <w:rFonts w:ascii="CMSS12" w:hAnsi="CMSS12" w:cs="CMSS12"/>
            <w:color w:val="000000"/>
            <w:sz w:val="24"/>
            <w:szCs w:val="24"/>
          </w:rPr>
          <w:delText>.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</w:t>
      </w:r>
      <w:ins w:id="194" w:author="Susanne Ploner" w:date="2015-09-06T19:06:00Z">
        <w:r w:rsidR="00222E5A">
          <w:rPr>
            <w:rFonts w:ascii="CMSS12" w:hAnsi="CMSS12" w:cs="CMSS12"/>
            <w:color w:val="000000"/>
            <w:sz w:val="24"/>
            <w:szCs w:val="24"/>
          </w:rPr>
          <w:t>o</w:t>
        </w:r>
      </w:ins>
      <w:del w:id="195" w:author="Susanne Ploner" w:date="2015-09-06T19:06:00Z">
        <w:r w:rsidDel="00222E5A">
          <w:rPr>
            <w:rFonts w:ascii="CMSS12" w:hAnsi="CMSS12" w:cs="CMSS12"/>
            <w:color w:val="000000"/>
            <w:sz w:val="24"/>
            <w:szCs w:val="24"/>
          </w:rPr>
          <w:delText>O</w:delText>
        </w:r>
      </w:del>
      <w:r>
        <w:rPr>
          <w:rFonts w:ascii="CMSS12" w:hAnsi="CMSS12" w:cs="CMSS12"/>
          <w:color w:val="000000"/>
          <w:sz w:val="24"/>
          <w:szCs w:val="24"/>
        </w:rPr>
        <w:t>n the other hand, there are pure technical constraints.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AUTOSAR architecture, which is widely applied today, is not constructed for dynamic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recon_guration or binding of services at runtime, but everything has to be speci_ed at building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time. Nevertheless, there is already an approach by AUTOSAR, denoted </w:t>
      </w:r>
      <w:r>
        <w:rPr>
          <w:rFonts w:ascii="CMSSI12" w:hAnsi="CMSSI12" w:cs="CMSSI12"/>
          <w:color w:val="000000"/>
          <w:sz w:val="24"/>
          <w:szCs w:val="24"/>
        </w:rPr>
        <w:t>Future AUTOSAR</w:t>
      </w:r>
      <w:r>
        <w:rPr>
          <w:rFonts w:ascii="CMSS12" w:hAnsi="CMSS12" w:cs="CMSS12"/>
          <w:color w:val="000000"/>
          <w:sz w:val="24"/>
          <w:szCs w:val="24"/>
        </w:rPr>
        <w:t>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dealing with this very issue. Unfortunately, the actual implementation in mass produced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vehicles </w:t>
      </w:r>
      <w:r w:rsidRPr="00222E5A">
        <w:rPr>
          <w:rFonts w:ascii="CMSS12" w:hAnsi="CMSS12" w:cs="CMSS12"/>
          <w:color w:val="000000"/>
          <w:sz w:val="24"/>
          <w:szCs w:val="24"/>
          <w:highlight w:val="yellow"/>
          <w:rPrChange w:id="196" w:author="Susanne Ploner" w:date="2015-09-06T19:06:00Z">
            <w:rPr>
              <w:rFonts w:ascii="CMSS12" w:hAnsi="CMSS12" w:cs="CMSS12"/>
              <w:color w:val="000000"/>
              <w:sz w:val="24"/>
              <w:szCs w:val="24"/>
            </w:rPr>
          </w:rPrChange>
        </w:rPr>
        <w:t>is quite some time ahead</w:t>
      </w:r>
      <w:ins w:id="197" w:author="Susanne Ploner" w:date="2015-09-06T19:08:00Z">
        <w:r w:rsidR="00241A3B">
          <w:rPr>
            <w:rFonts w:ascii="CMSS12" w:hAnsi="CMSS12" w:cs="CMSS12"/>
            <w:color w:val="000000"/>
            <w:sz w:val="24"/>
            <w:szCs w:val="24"/>
          </w:rPr>
          <w:t xml:space="preserve"> / lies in the distant future</w:t>
        </w:r>
      </w:ins>
      <w:r>
        <w:rPr>
          <w:rFonts w:ascii="CMSS12" w:hAnsi="CMSS12" w:cs="CMSS12"/>
          <w:color w:val="000000"/>
          <w:sz w:val="24"/>
          <w:szCs w:val="24"/>
        </w:rPr>
        <w:t>.</w:t>
      </w:r>
      <w:ins w:id="198" w:author="Susanne Ploner" w:date="2015-09-06T19:06:00Z">
        <w:r w:rsidR="00222E5A">
          <w:rPr>
            <w:rFonts w:ascii="CMSS12" w:hAnsi="CMSS12" w:cs="CMSS12"/>
            <w:color w:val="000000"/>
            <w:sz w:val="24"/>
            <w:szCs w:val="24"/>
          </w:rPr>
          <w:t xml:space="preserve"> Ist </w:t>
        </w:r>
      </w:ins>
      <w:ins w:id="199" w:author="Susanne Ploner" w:date="2015-09-06T19:07:00Z">
        <w:r w:rsidR="00222E5A">
          <w:rPr>
            <w:rFonts w:ascii="CMSS12" w:hAnsi="CMSS12" w:cs="CMSS12"/>
            <w:color w:val="000000"/>
            <w:sz w:val="24"/>
            <w:szCs w:val="24"/>
          </w:rPr>
          <w:t>seiner Zeit voraus oder liegt in ferner Zukunft?</w:t>
        </w:r>
      </w:ins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To sum up, it might take some time before the design paradigm will be used for the lower,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hardware-oriented layers of the ESoA. Instead, it would be a promising approach for higher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layers like the SoS. The vehicle as system could o_er certain services to its environment 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other way round. A good example, which has been mentioned before, are tra_c lights.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If the the tra_c lights in Germany use another service as the ones in Austria, a SoA could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enable the dynamical binding of the new service, when a vehicle approaches the border.</w:t>
      </w:r>
    </w:p>
    <w:p w:rsidR="00241A3B" w:rsidRDefault="00241A3B" w:rsidP="0036704D">
      <w:pPr>
        <w:autoSpaceDE w:val="0"/>
        <w:autoSpaceDN w:val="0"/>
        <w:adjustRightInd w:val="0"/>
        <w:spacing w:after="0" w:line="240" w:lineRule="auto"/>
        <w:rPr>
          <w:ins w:id="200" w:author="Susanne Ploner" w:date="2015-09-06T19:09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 xml:space="preserve">3.2.1 Location of the </w:t>
      </w:r>
      <w:ins w:id="201" w:author="Susanne Ploner" w:date="2015-09-06T19:36:00Z">
        <w:r w:rsidR="00BC2337">
          <w:rPr>
            <w:rFonts w:ascii="CMSSBX10" w:hAnsi="CMSSBX10" w:cs="CMSSBX10"/>
            <w:color w:val="000000"/>
            <w:sz w:val="29"/>
            <w:szCs w:val="29"/>
          </w:rPr>
          <w:t>S</w:t>
        </w:r>
      </w:ins>
      <w:del w:id="202" w:author="Susanne Ploner" w:date="2015-09-06T19:36:00Z">
        <w:r w:rsidDel="00BC2337">
          <w:rPr>
            <w:rFonts w:ascii="CMSSBX10" w:hAnsi="CMSSBX10" w:cs="CMSSBX10"/>
            <w:color w:val="000000"/>
            <w:sz w:val="29"/>
            <w:szCs w:val="29"/>
          </w:rPr>
          <w:delText>s</w:delText>
        </w:r>
      </w:del>
      <w:r>
        <w:rPr>
          <w:rFonts w:ascii="CMSSBX10" w:hAnsi="CMSSBX10" w:cs="CMSSBX10"/>
          <w:color w:val="000000"/>
          <w:sz w:val="29"/>
          <w:szCs w:val="29"/>
        </w:rPr>
        <w:t xml:space="preserve">ervice </w:t>
      </w:r>
      <w:ins w:id="203" w:author="Susanne Ploner" w:date="2015-09-06T19:36:00Z">
        <w:r w:rsidR="00BC2337">
          <w:rPr>
            <w:rFonts w:ascii="CMSSBX10" w:hAnsi="CMSSBX10" w:cs="CMSSBX10"/>
            <w:color w:val="000000"/>
            <w:sz w:val="29"/>
            <w:szCs w:val="29"/>
          </w:rPr>
          <w:t>R</w:t>
        </w:r>
      </w:ins>
      <w:del w:id="204" w:author="Susanne Ploner" w:date="2015-09-06T19:36:00Z">
        <w:r w:rsidDel="00BC2337">
          <w:rPr>
            <w:rFonts w:ascii="CMSSBX10" w:hAnsi="CMSSBX10" w:cs="CMSSBX10"/>
            <w:color w:val="000000"/>
            <w:sz w:val="29"/>
            <w:szCs w:val="29"/>
          </w:rPr>
          <w:delText>r</w:delText>
        </w:r>
      </w:del>
      <w:r>
        <w:rPr>
          <w:rFonts w:ascii="CMSSBX10" w:hAnsi="CMSSBX10" w:cs="CMSSBX10"/>
          <w:color w:val="000000"/>
          <w:sz w:val="29"/>
          <w:szCs w:val="29"/>
        </w:rPr>
        <w:t>epository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description of the term service repository is covered in 2.5.2. Nevertheless, questions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arose concerning its location and actual implementation with respect to automotive. This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section covers the _ndings concerning this matter.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For SoAs in automotive it is very likely that there will emerge various, physically 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logically</w:t>
      </w:r>
      <w:del w:id="205" w:author="Susanne Ploner" w:date="2015-09-06T19:09:00Z">
        <w:r w:rsidDel="00241A3B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distributed repositories. One repository inside of every vehicle, containing all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services provided by the vehicle itself and used by the vehicle itself. This repository obviously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has to be located inside the vehicle, for it has to be also available when the vehicle is operating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 urban regions or when it is just not able to connect to its environment. These repositories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may be referred to as </w:t>
      </w:r>
      <w:r>
        <w:rPr>
          <w:rFonts w:ascii="CMSSI12" w:hAnsi="CMSSI12" w:cs="CMSSI12"/>
          <w:color w:val="000000"/>
          <w:sz w:val="24"/>
          <w:szCs w:val="24"/>
        </w:rPr>
        <w:t>local service repositories</w:t>
      </w:r>
      <w:r>
        <w:rPr>
          <w:rFonts w:ascii="CMSS12" w:hAnsi="CMSS12" w:cs="CMSS12"/>
          <w:color w:val="000000"/>
          <w:sz w:val="24"/>
          <w:szCs w:val="24"/>
        </w:rPr>
        <w:t>. Examples for services in this repository are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services which are closely connected to hardware components like sensor measurements or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communication services, but also safety services for fault- and error detection, which need to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be available whenever the vehicle is operated.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counterpart to the local service repository is denoted </w:t>
      </w:r>
      <w:r>
        <w:rPr>
          <w:rFonts w:ascii="CMSSI12" w:hAnsi="CMSSI12" w:cs="CMSSI12"/>
          <w:color w:val="000000"/>
          <w:sz w:val="24"/>
          <w:szCs w:val="24"/>
        </w:rPr>
        <w:t>external service repository</w:t>
      </w:r>
      <w:r>
        <w:rPr>
          <w:rFonts w:ascii="CMSS12" w:hAnsi="CMSS12" w:cs="CMSS12"/>
          <w:color w:val="000000"/>
          <w:sz w:val="24"/>
          <w:szCs w:val="24"/>
        </w:rPr>
        <w:t>. This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36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could also be physically distributed on various server clusters and should hold mostly services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which are needed for interacting with the environment. To connected cars</w:t>
      </w:r>
      <w:del w:id="206" w:author="Susanne Ploner" w:date="2015-09-06T19:11:00Z">
        <w:r w:rsidDel="00241A3B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it could provide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all the services needed for managing the tra_c. In order to stick to the previous example, 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service at this repository could be dedicated to managing the tra_c lights of a particular city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or zone. If it is bound by a vehicle operating in this zone, it should then be able to decide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automatically, whether it has to stop at an intersection.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Other services which could be located in this repository are </w:t>
      </w:r>
      <w:r>
        <w:rPr>
          <w:rFonts w:ascii="CMSSI12" w:hAnsi="CMSSI12" w:cs="CMSSI12"/>
          <w:color w:val="000000"/>
          <w:sz w:val="24"/>
          <w:szCs w:val="24"/>
        </w:rPr>
        <w:t>update services</w:t>
      </w:r>
      <w:r>
        <w:rPr>
          <w:rFonts w:ascii="CMSS12" w:hAnsi="CMSS12" w:cs="CMSS12"/>
          <w:color w:val="000000"/>
          <w:sz w:val="24"/>
          <w:szCs w:val="24"/>
        </w:rPr>
        <w:t>. If an update for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an existing service in the local repository is available, the vehicle could detect this automatically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and subsequently load and install the service in question.</w:t>
      </w:r>
    </w:p>
    <w:p w:rsidR="00241A3B" w:rsidRDefault="00241A3B" w:rsidP="0036704D">
      <w:pPr>
        <w:autoSpaceDE w:val="0"/>
        <w:autoSpaceDN w:val="0"/>
        <w:adjustRightInd w:val="0"/>
        <w:spacing w:after="0" w:line="240" w:lineRule="auto"/>
        <w:rPr>
          <w:ins w:id="207" w:author="Susanne Ploner" w:date="2015-09-06T19:11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3.2.2 Service Contract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service contract (cf. section 2.3.2) is the complete and extensive description of the service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and with respect to automotive it should also contain documentation from AUTOSAR,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ISO 26262 standard and documentation regarding functional safety. One of the goals of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Work Package 1 </w:t>
      </w:r>
      <w:r>
        <w:rPr>
          <w:rFonts w:ascii="CMSS12" w:hAnsi="CMSS12" w:cs="CMSS12"/>
          <w:color w:val="000000"/>
          <w:sz w:val="24"/>
          <w:szCs w:val="24"/>
        </w:rPr>
        <w:t>of the EMC2 project to extend the service contract by a functional safety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part.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At the beginning of a service development process, the contract exists just as an empty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template, which gets _lled more and more as the development advances. A template</w:t>
      </w:r>
      <w:del w:id="208" w:author="Susanne Ploner" w:date="2015-09-06T19:12:00Z">
        <w:r w:rsidDel="00241A3B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which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should be used for the development of services in the automotive industry is provided by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Arrowhead project.</w:t>
      </w:r>
    </w:p>
    <w:p w:rsidR="00241A3B" w:rsidRDefault="00241A3B" w:rsidP="0036704D">
      <w:pPr>
        <w:autoSpaceDE w:val="0"/>
        <w:autoSpaceDN w:val="0"/>
        <w:adjustRightInd w:val="0"/>
        <w:spacing w:after="0" w:line="240" w:lineRule="auto"/>
        <w:rPr>
          <w:ins w:id="209" w:author="Susanne Ploner" w:date="2015-09-06T19:12:00Z"/>
          <w:rFonts w:ascii="CMSSBX10" w:hAnsi="CMSSBX10" w:cs="CMSSBX10"/>
          <w:color w:val="000000"/>
          <w:sz w:val="34"/>
          <w:szCs w:val="34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34"/>
          <w:szCs w:val="34"/>
        </w:rPr>
      </w:pPr>
      <w:r>
        <w:rPr>
          <w:rFonts w:ascii="CMSSBX10" w:hAnsi="CMSSBX10" w:cs="CMSSBX10"/>
          <w:color w:val="000000"/>
          <w:sz w:val="34"/>
          <w:szCs w:val="34"/>
        </w:rPr>
        <w:t xml:space="preserve">3.3 Safety </w:t>
      </w:r>
      <w:ins w:id="210" w:author="Susanne Ploner" w:date="2015-09-06T19:36:00Z">
        <w:r w:rsidR="00BC2337">
          <w:rPr>
            <w:rFonts w:ascii="CMSSBX10" w:hAnsi="CMSSBX10" w:cs="CMSSBX10"/>
            <w:color w:val="000000"/>
            <w:sz w:val="34"/>
            <w:szCs w:val="34"/>
          </w:rPr>
          <w:t>S</w:t>
        </w:r>
      </w:ins>
      <w:del w:id="211" w:author="Susanne Ploner" w:date="2015-09-06T19:36:00Z">
        <w:r w:rsidDel="00BC2337">
          <w:rPr>
            <w:rFonts w:ascii="CMSSBX10" w:hAnsi="CMSSBX10" w:cs="CMSSBX10"/>
            <w:color w:val="000000"/>
            <w:sz w:val="34"/>
            <w:szCs w:val="34"/>
          </w:rPr>
          <w:delText>s</w:delText>
        </w:r>
      </w:del>
      <w:r>
        <w:rPr>
          <w:rFonts w:ascii="CMSSBX10" w:hAnsi="CMSSBX10" w:cs="CMSSBX10"/>
          <w:color w:val="000000"/>
          <w:sz w:val="34"/>
          <w:szCs w:val="34"/>
        </w:rPr>
        <w:t>ervices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For most safety-critical ESs security is also an important issue. Accordingly</w:t>
      </w:r>
      <w:proofErr w:type="gramStart"/>
      <w:r>
        <w:rPr>
          <w:rFonts w:ascii="CMSS12" w:hAnsi="CMSS12" w:cs="CMSS12"/>
          <w:color w:val="000000"/>
          <w:sz w:val="24"/>
          <w:szCs w:val="24"/>
        </w:rPr>
        <w:t>,</w:t>
      </w:r>
      <w:proofErr w:type="gramEnd"/>
      <w:del w:id="212" w:author="Susanne Ploner" w:date="2015-09-06T19:12:00Z">
        <w:r w:rsidDel="00241A3B">
          <w:rPr>
            <w:rFonts w:ascii="CMSS12" w:hAnsi="CMSS12" w:cs="CMSS12"/>
            <w:color w:val="000000"/>
            <w:sz w:val="24"/>
            <w:szCs w:val="24"/>
          </w:rPr>
          <w:delText xml:space="preserve"> </w:delText>
        </w:r>
      </w:del>
      <w:r>
        <w:rPr>
          <w:rFonts w:ascii="CMSS12" w:hAnsi="CMSS12" w:cs="CMSS12"/>
          <w:color w:val="000000"/>
          <w:sz w:val="24"/>
          <w:szCs w:val="24"/>
        </w:rPr>
        <w:t>most of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provided services must be fault tolerant and secure at the same time.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Functional safety is directly related to availability (cf. section 2.6.2) and thus the overall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safety can be increased by increasing the availability [47]. The availability, in turn, can be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increased by services for failure detection, error detection and error masking, which also enable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recovery from errors.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 the following sections, the interference and connection of safety and security services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is analysed, before the functional principles of a few selected safety services is presented in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detail.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37</w:t>
      </w:r>
    </w:p>
    <w:p w:rsidR="00241A3B" w:rsidRDefault="00241A3B" w:rsidP="0036704D">
      <w:pPr>
        <w:autoSpaceDE w:val="0"/>
        <w:autoSpaceDN w:val="0"/>
        <w:adjustRightInd w:val="0"/>
        <w:spacing w:after="0" w:line="240" w:lineRule="auto"/>
        <w:rPr>
          <w:ins w:id="213" w:author="Susanne Ploner" w:date="2015-09-06T19:13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 xml:space="preserve">3.3.1 Relation of Safety and </w:t>
      </w:r>
      <w:ins w:id="214" w:author="Susanne Ploner" w:date="2015-09-06T19:36:00Z">
        <w:r w:rsidR="00BC2337">
          <w:rPr>
            <w:rFonts w:ascii="CMSSBX10" w:hAnsi="CMSSBX10" w:cs="CMSSBX10"/>
            <w:color w:val="000000"/>
            <w:sz w:val="29"/>
            <w:szCs w:val="29"/>
          </w:rPr>
          <w:t>S</w:t>
        </w:r>
      </w:ins>
      <w:del w:id="215" w:author="Susanne Ploner" w:date="2015-09-06T19:36:00Z">
        <w:r w:rsidDel="00BC2337">
          <w:rPr>
            <w:rFonts w:ascii="CMSSBX10" w:hAnsi="CMSSBX10" w:cs="CMSSBX10"/>
            <w:color w:val="000000"/>
            <w:sz w:val="29"/>
            <w:szCs w:val="29"/>
          </w:rPr>
          <w:delText>s</w:delText>
        </w:r>
      </w:del>
      <w:r>
        <w:rPr>
          <w:rFonts w:ascii="CMSSBX10" w:hAnsi="CMSSBX10" w:cs="CMSSBX10"/>
          <w:color w:val="000000"/>
          <w:sz w:val="29"/>
          <w:szCs w:val="29"/>
        </w:rPr>
        <w:t xml:space="preserve">ecurity </w:t>
      </w:r>
      <w:ins w:id="216" w:author="Susanne Ploner" w:date="2015-09-06T19:36:00Z">
        <w:r w:rsidR="00BC2337">
          <w:rPr>
            <w:rFonts w:ascii="CMSSBX10" w:hAnsi="CMSSBX10" w:cs="CMSSBX10"/>
            <w:color w:val="000000"/>
            <w:sz w:val="29"/>
            <w:szCs w:val="29"/>
          </w:rPr>
          <w:t>S</w:t>
        </w:r>
      </w:ins>
      <w:del w:id="217" w:author="Susanne Ploner" w:date="2015-09-06T19:36:00Z">
        <w:r w:rsidDel="00BC2337">
          <w:rPr>
            <w:rFonts w:ascii="CMSSBX10" w:hAnsi="CMSSBX10" w:cs="CMSSBX10"/>
            <w:color w:val="000000"/>
            <w:sz w:val="29"/>
            <w:szCs w:val="29"/>
          </w:rPr>
          <w:delText>s</w:delText>
        </w:r>
      </w:del>
      <w:r>
        <w:rPr>
          <w:rFonts w:ascii="CMSSBX10" w:hAnsi="CMSSBX10" w:cs="CMSSBX10"/>
          <w:color w:val="000000"/>
          <w:sz w:val="29"/>
          <w:szCs w:val="29"/>
        </w:rPr>
        <w:t>ervices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 vehicles it is not really possible to distinguish safety functions from \normal" functions,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because a malfunction in any functionality could lead to a disaster [48]. Accordingly, all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services are also considered to be safety-critical.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Since future vehicles are planed to be always connected to the outside world, security must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also be taken into account, because a malicious attack on the system could be equally disastrous.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In terms of security, there will be dedicated services </w:t>
      </w:r>
      <w:r w:rsidRPr="00241A3B">
        <w:rPr>
          <w:rFonts w:ascii="CMSS12" w:hAnsi="CMSS12" w:cs="CMSS12"/>
          <w:color w:val="000000"/>
          <w:sz w:val="24"/>
          <w:szCs w:val="24"/>
          <w:highlight w:val="yellow"/>
          <w:rPrChange w:id="218" w:author="Susanne Ploner" w:date="2015-09-06T19:14:00Z">
            <w:rPr>
              <w:rFonts w:ascii="CMSS12" w:hAnsi="CMSS12" w:cs="CMSS12"/>
              <w:color w:val="000000"/>
              <w:sz w:val="24"/>
              <w:szCs w:val="24"/>
            </w:rPr>
          </w:rPrChange>
        </w:rPr>
        <w:t>which take are of authentication</w:t>
      </w:r>
      <w:r>
        <w:rPr>
          <w:rFonts w:ascii="CMSS12" w:hAnsi="CMSS12" w:cs="CMSS12"/>
          <w:color w:val="000000"/>
          <w:sz w:val="24"/>
          <w:szCs w:val="24"/>
        </w:rPr>
        <w:t>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permission management and comparable functionalities.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Most of those safety- and security services cannot be assigned entirely to one discipline,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but have overlapping responsibilities, as depicted in _gure 3.2. According to various _ndings,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this e_ects especially the services for </w:t>
      </w:r>
      <w:r>
        <w:rPr>
          <w:rFonts w:ascii="CMSSI12" w:hAnsi="CMSSI12" w:cs="CMSSI12"/>
          <w:color w:val="000000"/>
          <w:sz w:val="24"/>
          <w:szCs w:val="24"/>
        </w:rPr>
        <w:t>authentication</w:t>
      </w:r>
      <w:r>
        <w:rPr>
          <w:rFonts w:ascii="CMSS12" w:hAnsi="CMSS12" w:cs="CMSS12"/>
          <w:color w:val="000000"/>
          <w:sz w:val="24"/>
          <w:szCs w:val="24"/>
        </w:rPr>
        <w:t xml:space="preserve">, </w:t>
      </w:r>
      <w:r>
        <w:rPr>
          <w:rFonts w:ascii="CMSSI12" w:hAnsi="CMSSI12" w:cs="CMSSI12"/>
          <w:color w:val="000000"/>
          <w:sz w:val="24"/>
          <w:szCs w:val="24"/>
        </w:rPr>
        <w:t xml:space="preserve">memory protection </w:t>
      </w:r>
      <w:r>
        <w:rPr>
          <w:rFonts w:ascii="CMSS12" w:hAnsi="CMSS12" w:cs="CMSS12"/>
          <w:color w:val="000000"/>
          <w:sz w:val="24"/>
          <w:szCs w:val="24"/>
        </w:rPr>
        <w:t xml:space="preserve">and </w:t>
      </w:r>
      <w:r>
        <w:rPr>
          <w:rFonts w:ascii="CMSSI12" w:hAnsi="CMSSI12" w:cs="CMSSI12"/>
          <w:color w:val="000000"/>
          <w:sz w:val="24"/>
          <w:szCs w:val="24"/>
        </w:rPr>
        <w:t>failure detection</w:t>
      </w:r>
      <w:r>
        <w:rPr>
          <w:rFonts w:ascii="CMSS12" w:hAnsi="CMSS12" w:cs="CMSS12"/>
          <w:color w:val="000000"/>
          <w:sz w:val="24"/>
          <w:szCs w:val="24"/>
        </w:rPr>
        <w:t>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Safety Services Security Services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Fault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Detection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Authorisation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Data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Encryption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Intrusion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Detection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Requirements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Validation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Vulnerability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Analysis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Error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Detection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Memory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Protection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Figure 3.2: Classi_cation of various services into safety and security services.</w:t>
      </w:r>
    </w:p>
    <w:p w:rsidR="00241A3B" w:rsidRDefault="00241A3B" w:rsidP="0036704D">
      <w:pPr>
        <w:autoSpaceDE w:val="0"/>
        <w:autoSpaceDN w:val="0"/>
        <w:adjustRightInd w:val="0"/>
        <w:spacing w:after="0" w:line="240" w:lineRule="auto"/>
        <w:rPr>
          <w:ins w:id="219" w:author="Susanne Ploner" w:date="2015-09-06T19:14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3.3.2 Failure Detection Service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 Fault Detection Service (FDS) is a service which is capable of detecting faults, and eventually,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depending on its implementation, also </w:t>
      </w:r>
      <w:r>
        <w:rPr>
          <w:rFonts w:ascii="CMSSI12" w:hAnsi="CMSSI12" w:cs="CMSSI12"/>
          <w:color w:val="000000"/>
          <w:sz w:val="24"/>
          <w:szCs w:val="24"/>
        </w:rPr>
        <w:t>control ow errors</w:t>
      </w:r>
      <w:r>
        <w:rPr>
          <w:rFonts w:ascii="CMSS12" w:hAnsi="CMSS12" w:cs="CMSS12"/>
          <w:color w:val="000000"/>
          <w:sz w:val="24"/>
          <w:szCs w:val="24"/>
        </w:rPr>
        <w:t>. Control ow errors are errors,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which lead to a wrong execution sequence of the instructions of a service. Technically,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FDS can be implemented as simple timer circuit with a speci_ed threshold time. If this limit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is reached, it changes its state in order to trigger further actions, like restarting a component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or activating another safety service [7]. The advantage of the FDS is the simple design, which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38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reduces the additional complexity of the overall system, as well as the costs. Concerning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functional principle, there exist di_erent designs with increasing complexity, which can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provide, for example, a certain time window for the response [7].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9"/>
          <w:szCs w:val="19"/>
        </w:rPr>
      </w:pPr>
      <w:r>
        <w:rPr>
          <w:rFonts w:ascii="LiberationSerif" w:hAnsi="LiberationSerif" w:cs="LiberationSerif"/>
          <w:color w:val="000000"/>
          <w:sz w:val="19"/>
          <w:szCs w:val="19"/>
        </w:rPr>
        <w:t>24 June 2015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5"/>
          <w:szCs w:val="25"/>
        </w:rPr>
      </w:pPr>
      <w:r>
        <w:rPr>
          <w:rFonts w:ascii="LiberationSans" w:hAnsi="LiberationSans" w:cs="LiberationSans"/>
          <w:color w:val="000000"/>
          <w:sz w:val="25"/>
          <w:szCs w:val="25"/>
        </w:rPr>
        <w:t>Service 1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61"/>
          <w:szCs w:val="61"/>
        </w:rPr>
      </w:pPr>
      <w:r>
        <w:rPr>
          <w:rFonts w:ascii="LiberationSans" w:hAnsi="LiberationSans" w:cs="LiberationSans"/>
          <w:color w:val="000000"/>
          <w:sz w:val="61"/>
          <w:szCs w:val="61"/>
        </w:rPr>
        <w:t>Failure detection service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Service 1.1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Service 1.2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Service 1.3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5"/>
          <w:szCs w:val="25"/>
        </w:rPr>
      </w:pPr>
      <w:r>
        <w:rPr>
          <w:rFonts w:ascii="LiberationSans" w:hAnsi="LiberationSans" w:cs="LiberationSans"/>
          <w:color w:val="000000"/>
          <w:sz w:val="25"/>
          <w:szCs w:val="25"/>
        </w:rPr>
        <w:t>Failure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5"/>
          <w:szCs w:val="25"/>
        </w:rPr>
      </w:pPr>
      <w:r>
        <w:rPr>
          <w:rFonts w:ascii="LiberationSans" w:hAnsi="LiberationSans" w:cs="LiberationSans"/>
          <w:color w:val="000000"/>
          <w:sz w:val="25"/>
          <w:szCs w:val="25"/>
        </w:rPr>
        <w:t>Detection service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5"/>
          <w:szCs w:val="25"/>
        </w:rPr>
      </w:pPr>
      <w:r>
        <w:rPr>
          <w:rFonts w:ascii="LiberationSans" w:hAnsi="LiberationSans" w:cs="LiberationSans"/>
          <w:color w:val="000000"/>
          <w:sz w:val="25"/>
          <w:szCs w:val="25"/>
        </w:rPr>
        <w:t>Service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5"/>
          <w:szCs w:val="25"/>
        </w:rPr>
      </w:pPr>
      <w:r>
        <w:rPr>
          <w:rFonts w:ascii="LiberationSans" w:hAnsi="LiberationSans" w:cs="LiberationSans"/>
          <w:color w:val="000000"/>
          <w:sz w:val="25"/>
          <w:szCs w:val="25"/>
        </w:rPr>
        <w:t>Repository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5"/>
          <w:szCs w:val="25"/>
        </w:rPr>
      </w:pPr>
      <w:r>
        <w:rPr>
          <w:rFonts w:ascii="LiberationSans" w:hAnsi="LiberationSans" w:cs="LiberationSans"/>
          <w:color w:val="000000"/>
          <w:sz w:val="25"/>
          <w:szCs w:val="25"/>
        </w:rPr>
        <w:t>Service consumer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5"/>
          <w:szCs w:val="25"/>
        </w:rPr>
      </w:pPr>
      <w:r>
        <w:rPr>
          <w:rFonts w:ascii="LiberationSans" w:hAnsi="LiberationSans" w:cs="LiberationSans"/>
          <w:color w:val="000000"/>
          <w:sz w:val="25"/>
          <w:szCs w:val="25"/>
        </w:rPr>
        <w:t>e.g. other service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7"/>
          <w:szCs w:val="17"/>
        </w:rPr>
      </w:pPr>
      <w:r>
        <w:rPr>
          <w:rFonts w:ascii="LiberationSans" w:hAnsi="LiberationSans" w:cs="LiberationSans"/>
          <w:color w:val="000000"/>
          <w:sz w:val="17"/>
          <w:szCs w:val="17"/>
        </w:rPr>
        <w:t>a. publish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7"/>
          <w:szCs w:val="17"/>
        </w:rPr>
      </w:pPr>
      <w:r>
        <w:rPr>
          <w:rFonts w:ascii="LiberationSans" w:hAnsi="LiberationSans" w:cs="LiberationSans"/>
          <w:color w:val="000000"/>
          <w:sz w:val="17"/>
          <w:szCs w:val="17"/>
        </w:rPr>
        <w:t>b. discover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7"/>
          <w:szCs w:val="17"/>
        </w:rPr>
      </w:pPr>
      <w:r>
        <w:rPr>
          <w:rFonts w:ascii="LiberationSans" w:hAnsi="LiberationSans" w:cs="LiberationSans"/>
          <w:color w:val="000000"/>
          <w:sz w:val="17"/>
          <w:szCs w:val="17"/>
        </w:rPr>
        <w:t>c. bind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7"/>
          <w:szCs w:val="17"/>
        </w:rPr>
      </w:pPr>
      <w:r>
        <w:rPr>
          <w:rFonts w:ascii="LiberationSans" w:hAnsi="LiberationSans" w:cs="LiberationSans"/>
          <w:color w:val="000000"/>
          <w:sz w:val="17"/>
          <w:szCs w:val="17"/>
        </w:rPr>
        <w:t>heartbeat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7"/>
          <w:szCs w:val="17"/>
        </w:rPr>
      </w:pPr>
      <w:r>
        <w:rPr>
          <w:rFonts w:ascii="LiberationSans" w:hAnsi="LiberationSans" w:cs="LiberationSans"/>
          <w:color w:val="000000"/>
          <w:sz w:val="17"/>
          <w:szCs w:val="17"/>
        </w:rPr>
        <w:t>update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 xml:space="preserve">Figure 3.3: Example architecture for an </w:t>
      </w:r>
      <w:r>
        <w:rPr>
          <w:rFonts w:ascii="CMSSI10" w:hAnsi="CMSSI10" w:cs="CMSSI10"/>
          <w:color w:val="000000"/>
        </w:rPr>
        <w:t>fault detection service</w:t>
      </w:r>
      <w:r>
        <w:rPr>
          <w:rFonts w:ascii="CMSS10" w:hAnsi="CMSS10" w:cs="CMSS10"/>
          <w:color w:val="000000"/>
        </w:rPr>
        <w:t>, like a WDT.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 the following, a fault detection service is described by means of its most prominent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representative, the so called </w:t>
      </w:r>
      <w:r>
        <w:rPr>
          <w:rFonts w:ascii="CMSSI12" w:hAnsi="CMSSI12" w:cs="CMSSI12"/>
          <w:color w:val="000000"/>
          <w:sz w:val="24"/>
          <w:szCs w:val="24"/>
        </w:rPr>
        <w:t>Watchdog Timer (WDT)</w:t>
      </w:r>
      <w:r>
        <w:rPr>
          <w:rFonts w:ascii="CMSS12" w:hAnsi="CMSS12" w:cs="CMSS12"/>
          <w:color w:val="000000"/>
          <w:sz w:val="24"/>
          <w:szCs w:val="24"/>
        </w:rPr>
        <w:t>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As suggested by the name, the WDT is based on a timer, which gets reset every time</w:t>
      </w:r>
      <w:del w:id="220" w:author="Susanne Ploner" w:date="2015-09-06T19:15:00Z">
        <w:r w:rsidDel="00241A3B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heartbeat signal from the observed service is received. There</w:t>
      </w:r>
      <w:ins w:id="221" w:author="Susanne Ploner" w:date="2015-09-06T19:16:00Z">
        <w:r w:rsidR="00241A3B">
          <w:rPr>
            <w:rFonts w:ascii="CMSS12" w:hAnsi="CMSS12" w:cs="CMSS12"/>
            <w:color w:val="000000"/>
            <w:sz w:val="24"/>
            <w:szCs w:val="24"/>
          </w:rPr>
          <w:t xml:space="preserve"> are</w:t>
        </w:r>
      </w:ins>
      <w:r>
        <w:rPr>
          <w:rFonts w:ascii="CMSS12" w:hAnsi="CMSS12" w:cs="CMSS12"/>
          <w:color w:val="000000"/>
          <w:sz w:val="24"/>
          <w:szCs w:val="24"/>
        </w:rPr>
        <w:t xml:space="preserve"> three di_erent basic designs: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>Standard Watchdog Timer</w:t>
      </w:r>
      <w:r>
        <w:rPr>
          <w:rFonts w:ascii="CMSS12" w:hAnsi="CMSS12" w:cs="CMSS12"/>
          <w:color w:val="000000"/>
          <w:sz w:val="24"/>
          <w:szCs w:val="24"/>
        </w:rPr>
        <w:t xml:space="preserve">, the </w:t>
      </w:r>
      <w:r>
        <w:rPr>
          <w:rFonts w:ascii="CMSSI12" w:hAnsi="CMSSI12" w:cs="CMSSI12"/>
          <w:color w:val="000000"/>
          <w:sz w:val="24"/>
          <w:szCs w:val="24"/>
        </w:rPr>
        <w:t xml:space="preserve">Windowed Watchdog Timer </w:t>
      </w:r>
      <w:r>
        <w:rPr>
          <w:rFonts w:ascii="CMSS12" w:hAnsi="CMSS12" w:cs="CMSS12"/>
          <w:color w:val="000000"/>
          <w:sz w:val="24"/>
          <w:szCs w:val="24"/>
        </w:rPr>
        <w:t xml:space="preserve">and the </w:t>
      </w:r>
      <w:r>
        <w:rPr>
          <w:rFonts w:ascii="CMSSI12" w:hAnsi="CMSSI12" w:cs="CMSSI12"/>
          <w:color w:val="000000"/>
          <w:sz w:val="24"/>
          <w:szCs w:val="24"/>
        </w:rPr>
        <w:t>Sequenced Watchdog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 xml:space="preserve">Timer </w:t>
      </w:r>
      <w:r>
        <w:rPr>
          <w:rFonts w:ascii="CMSS12" w:hAnsi="CMSS12" w:cs="CMSS12"/>
          <w:color w:val="000000"/>
          <w:sz w:val="24"/>
          <w:szCs w:val="24"/>
        </w:rPr>
        <w:t>[42].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Standard Watchdog Timer. </w:t>
      </w:r>
      <w:r>
        <w:rPr>
          <w:rFonts w:ascii="CMSS12" w:hAnsi="CMSS12" w:cs="CMSS12"/>
          <w:color w:val="000000"/>
          <w:sz w:val="24"/>
          <w:szCs w:val="24"/>
        </w:rPr>
        <w:t>With this basic setup, the service mirrored by the WDT</w:t>
      </w:r>
      <w:ins w:id="222" w:author="Susanne Ploner" w:date="2015-09-06T19:16:00Z">
        <w:r w:rsidR="00241A3B">
          <w:rPr>
            <w:rFonts w:ascii="CMSS12" w:hAnsi="CMSS12" w:cs="CMSS12"/>
            <w:color w:val="000000"/>
            <w:sz w:val="24"/>
            <w:szCs w:val="24"/>
          </w:rPr>
          <w:t>,</w:t>
        </w:r>
      </w:ins>
      <w:r>
        <w:rPr>
          <w:rFonts w:ascii="CMSS12" w:hAnsi="CMSS12" w:cs="CMSS12"/>
          <w:color w:val="000000"/>
          <w:sz w:val="24"/>
          <w:szCs w:val="24"/>
        </w:rPr>
        <w:t xml:space="preserve"> periodically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sends a simple heartbeat signal</w:t>
      </w:r>
      <w:del w:id="223" w:author="Susanne Ploner" w:date="2015-09-06T19:16:00Z">
        <w:r w:rsidDel="00241A3B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which resets the timer and indicates that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service is alive and active. If a prede_ned amount of time elapsed</w:t>
      </w:r>
      <w:del w:id="224" w:author="Susanne Ploner" w:date="2015-09-06T19:16:00Z">
        <w:r w:rsidDel="00241A3B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without an incoming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signal, it is assumed that a fault has occurred and the WDT changes its state [42].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In terms of </w:t>
      </w:r>
      <w:r>
        <w:rPr>
          <w:rFonts w:ascii="CMSSI12" w:hAnsi="CMSSI12" w:cs="CMSSI12"/>
          <w:color w:val="000000"/>
          <w:sz w:val="24"/>
          <w:szCs w:val="24"/>
        </w:rPr>
        <w:t xml:space="preserve">control ow errors </w:t>
      </w:r>
      <w:r>
        <w:rPr>
          <w:rFonts w:ascii="CMSS12" w:hAnsi="CMSS12" w:cs="CMSS12"/>
          <w:color w:val="000000"/>
          <w:sz w:val="24"/>
          <w:szCs w:val="24"/>
        </w:rPr>
        <w:t xml:space="preserve">in a service, the heartbeat signal may, </w:t>
      </w:r>
      <w:r w:rsidRPr="00241A3B">
        <w:rPr>
          <w:rFonts w:ascii="CMSS12" w:hAnsi="CMSS12" w:cs="CMSS12"/>
          <w:color w:val="000000"/>
          <w:sz w:val="24"/>
          <w:szCs w:val="24"/>
          <w:highlight w:val="yellow"/>
          <w:rPrChange w:id="225" w:author="Susanne Ploner" w:date="2015-09-06T19:17:00Z">
            <w:rPr>
              <w:rFonts w:ascii="CMSS12" w:hAnsi="CMSS12" w:cs="CMSS12"/>
              <w:color w:val="000000"/>
              <w:sz w:val="24"/>
              <w:szCs w:val="24"/>
            </w:rPr>
          </w:rPrChange>
        </w:rPr>
        <w:t>or many not</w:t>
      </w:r>
      <w:r>
        <w:rPr>
          <w:rFonts w:ascii="CMSS12" w:hAnsi="CMSS12" w:cs="CMSS12"/>
          <w:color w:val="000000"/>
          <w:sz w:val="24"/>
          <w:szCs w:val="24"/>
        </w:rPr>
        <w:t>, be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sent too late. In the latter case, the WDT is capable of detecting the error [42</w:t>
      </w:r>
      <w:proofErr w:type="gramStart"/>
      <w:r>
        <w:rPr>
          <w:rFonts w:ascii="CMSS12" w:hAnsi="CMSS12" w:cs="CMSS12"/>
          <w:color w:val="000000"/>
          <w:sz w:val="24"/>
          <w:szCs w:val="24"/>
        </w:rPr>
        <w:t xml:space="preserve">] </w:t>
      </w:r>
      <w:ins w:id="226" w:author="Susanne Ploner" w:date="2015-09-06T19:17:00Z">
        <w:r w:rsidR="00241A3B">
          <w:rPr>
            <w:rFonts w:ascii="CMSS12" w:hAnsi="CMSS12" w:cs="CMSS12"/>
            <w:color w:val="000000"/>
            <w:sz w:val="24"/>
            <w:szCs w:val="24"/>
          </w:rPr>
          <w:t>,</w:t>
        </w:r>
      </w:ins>
      <w:proofErr w:type="gramEnd"/>
      <w:r>
        <w:rPr>
          <w:rFonts w:ascii="CMSS12" w:hAnsi="CMSS12" w:cs="CMSS12"/>
          <w:color w:val="000000"/>
          <w:sz w:val="24"/>
          <w:szCs w:val="24"/>
        </w:rPr>
        <w:t>too.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probability of noticing such an error is higher</w:t>
      </w:r>
      <w:del w:id="227" w:author="Susanne Ploner" w:date="2015-09-06T19:17:00Z">
        <w:r w:rsidDel="00241A3B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the closer the threshold time is to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39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time between the heartbeat signals.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Windowed Watchdog Timer. </w:t>
      </w:r>
      <w:r>
        <w:rPr>
          <w:rFonts w:ascii="CMSS12" w:hAnsi="CMSS12" w:cs="CMSS12"/>
          <w:color w:val="000000"/>
          <w:sz w:val="24"/>
          <w:szCs w:val="24"/>
        </w:rPr>
        <w:t xml:space="preserve">The </w:t>
      </w:r>
      <w:r>
        <w:rPr>
          <w:rFonts w:ascii="CMSSI12" w:hAnsi="CMSSI12" w:cs="CMSSI12"/>
          <w:color w:val="000000"/>
          <w:sz w:val="24"/>
          <w:szCs w:val="24"/>
        </w:rPr>
        <w:t xml:space="preserve">Windowed Watchdog Timer </w:t>
      </w:r>
      <w:r>
        <w:rPr>
          <w:rFonts w:ascii="CMSS12" w:hAnsi="CMSS12" w:cs="CMSS12"/>
          <w:color w:val="000000"/>
          <w:sz w:val="24"/>
          <w:szCs w:val="24"/>
        </w:rPr>
        <w:t>is an improvement of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standard version</w:t>
      </w:r>
      <w:del w:id="228" w:author="Susanne Ploner" w:date="2015-09-06T19:17:00Z">
        <w:r w:rsidDel="00241A3B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which is capable of detecting most of the </w:t>
      </w:r>
      <w:r>
        <w:rPr>
          <w:rFonts w:ascii="CMSSI12" w:hAnsi="CMSSI12" w:cs="CMSSI12"/>
          <w:color w:val="000000"/>
          <w:sz w:val="24"/>
          <w:szCs w:val="24"/>
        </w:rPr>
        <w:t>control ow errors</w:t>
      </w:r>
      <w:r>
        <w:rPr>
          <w:rFonts w:ascii="CMSS12" w:hAnsi="CMSS12" w:cs="CMSS12"/>
          <w:color w:val="000000"/>
          <w:sz w:val="24"/>
          <w:szCs w:val="24"/>
        </w:rPr>
        <w:t>. This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is enabled by the application of two timers instead of one. With two timers the WDT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is able to specify a time window</w:t>
      </w:r>
      <w:del w:id="229" w:author="Susanne Ploner" w:date="2015-09-06T19:18:00Z">
        <w:r w:rsidDel="00241A3B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during which the heartbeat signal from the observed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service must be received. The WDT is triggered if it receives a signal outside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window, or the timer reaches its threshold [42]. This is illustrated in _gure 3.4 with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MI12" w:hAnsi="CMMI12" w:cs="CMMI12"/>
          <w:color w:val="000000"/>
          <w:sz w:val="24"/>
          <w:szCs w:val="24"/>
        </w:rPr>
        <w:t xml:space="preserve">time </w:t>
      </w:r>
      <w:r>
        <w:rPr>
          <w:rFonts w:ascii="CMSS12" w:hAnsi="CMSS12" w:cs="CMSS12"/>
          <w:color w:val="000000"/>
          <w:sz w:val="24"/>
          <w:szCs w:val="24"/>
        </w:rPr>
        <w:t xml:space="preserve">on the x-axis and the Timers labeled </w:t>
      </w:r>
      <w:r>
        <w:rPr>
          <w:rFonts w:ascii="CMMI12" w:hAnsi="CMMI12" w:cs="CMMI12"/>
          <w:color w:val="000000"/>
          <w:sz w:val="24"/>
          <w:szCs w:val="24"/>
        </w:rPr>
        <w:t>T</w:t>
      </w:r>
      <w:r>
        <w:rPr>
          <w:rFonts w:ascii="CMR12" w:hAnsi="CMR12" w:cs="CMR12"/>
          <w:color w:val="000000"/>
          <w:sz w:val="24"/>
          <w:szCs w:val="24"/>
        </w:rPr>
        <w:t xml:space="preserve">1 </w:t>
      </w:r>
      <w:r>
        <w:rPr>
          <w:rFonts w:ascii="CMSS12" w:hAnsi="CMSS12" w:cs="CMSS12"/>
          <w:color w:val="000000"/>
          <w:sz w:val="24"/>
          <w:szCs w:val="24"/>
        </w:rPr>
        <w:t xml:space="preserve">and </w:t>
      </w:r>
      <w:r>
        <w:rPr>
          <w:rFonts w:ascii="CMMI12" w:hAnsi="CMMI12" w:cs="CMMI12"/>
          <w:color w:val="000000"/>
          <w:sz w:val="24"/>
          <w:szCs w:val="24"/>
        </w:rPr>
        <w:t>T</w:t>
      </w:r>
      <w:r>
        <w:rPr>
          <w:rFonts w:ascii="CMR12" w:hAnsi="CMR12" w:cs="CMR12"/>
          <w:color w:val="000000"/>
          <w:sz w:val="24"/>
          <w:szCs w:val="24"/>
        </w:rPr>
        <w:t>2</w:t>
      </w:r>
      <w:r>
        <w:rPr>
          <w:rFonts w:ascii="CMSS12" w:hAnsi="CMSS12" w:cs="CMSS12"/>
          <w:color w:val="000000"/>
          <w:sz w:val="24"/>
          <w:szCs w:val="24"/>
        </w:rPr>
        <w:t>. The time window for a valid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reset is thereby the result of </w:t>
      </w:r>
      <w:r>
        <w:rPr>
          <w:rFonts w:ascii="CMMI12" w:hAnsi="CMMI12" w:cs="CMMI12"/>
          <w:color w:val="000000"/>
          <w:sz w:val="24"/>
          <w:szCs w:val="24"/>
        </w:rPr>
        <w:t>T</w:t>
      </w:r>
      <w:r>
        <w:rPr>
          <w:rFonts w:ascii="CMR12" w:hAnsi="CMR12" w:cs="CMR12"/>
          <w:color w:val="000000"/>
          <w:sz w:val="24"/>
          <w:szCs w:val="24"/>
        </w:rPr>
        <w:t xml:space="preserve">2 </w:t>
      </w:r>
      <w:r>
        <w:rPr>
          <w:rFonts w:ascii="Arial" w:hAnsi="Arial" w:cs="Arial"/>
          <w:color w:val="000000"/>
          <w:sz w:val="24"/>
          <w:szCs w:val="24"/>
        </w:rPr>
        <w:t>􀀀</w:t>
      </w:r>
      <w:r>
        <w:rPr>
          <w:rFonts w:ascii="CMSY10" w:hAnsi="CMSY10" w:cs="CMSY10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>T</w:t>
      </w:r>
      <w:r>
        <w:rPr>
          <w:rFonts w:ascii="CMR12" w:hAnsi="CMR12" w:cs="CMR12"/>
          <w:color w:val="000000"/>
          <w:sz w:val="24"/>
          <w:szCs w:val="24"/>
        </w:rPr>
        <w:t>1</w:t>
      </w:r>
      <w:r>
        <w:rPr>
          <w:rFonts w:ascii="CMSS12" w:hAnsi="CMSS12" w:cs="CMSS12"/>
          <w:color w:val="000000"/>
          <w:sz w:val="24"/>
          <w:szCs w:val="24"/>
        </w:rPr>
        <w:t>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In case of an </w:t>
      </w:r>
      <w:r>
        <w:rPr>
          <w:rFonts w:ascii="CMSSI12" w:hAnsi="CMSSI12" w:cs="CMSSI12"/>
          <w:color w:val="000000"/>
          <w:sz w:val="24"/>
          <w:szCs w:val="24"/>
        </w:rPr>
        <w:t xml:space="preserve">control ow error </w:t>
      </w:r>
      <w:r>
        <w:rPr>
          <w:rFonts w:ascii="CMSS12" w:hAnsi="CMSS12" w:cs="CMSS12"/>
          <w:color w:val="000000"/>
          <w:sz w:val="24"/>
          <w:szCs w:val="24"/>
        </w:rPr>
        <w:t>this signal is a bit ahead or past in time. The error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detection coverage increases with narrowing the time window [42].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advantage of this design is clearly that it allows the detection of more errors, but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on the other hand the implementation is slightly more complex.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T2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T1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Time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Window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7"/>
          <w:szCs w:val="17"/>
        </w:rPr>
      </w:pPr>
      <w:r>
        <w:rPr>
          <w:rFonts w:ascii="LiberationSans" w:hAnsi="LiberationSans" w:cs="LiberationSans"/>
          <w:color w:val="000000"/>
          <w:sz w:val="17"/>
          <w:szCs w:val="17"/>
        </w:rPr>
        <w:t>time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Figure 3.4: Schematic design of a windowed watchdog timer [42].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Sequenced Watchdog Timer. </w:t>
      </w:r>
      <w:r>
        <w:rPr>
          <w:rFonts w:ascii="CMSS12" w:hAnsi="CMSS12" w:cs="CMSS12"/>
          <w:color w:val="000000"/>
          <w:sz w:val="24"/>
          <w:szCs w:val="24"/>
        </w:rPr>
        <w:t xml:space="preserve">This design is a further improvement of the </w:t>
      </w:r>
      <w:r>
        <w:rPr>
          <w:rFonts w:ascii="CMSSI12" w:hAnsi="CMSSI12" w:cs="CMSSI12"/>
          <w:color w:val="000000"/>
          <w:sz w:val="24"/>
          <w:szCs w:val="24"/>
        </w:rPr>
        <w:t>Windowed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 xml:space="preserve">Watchdog Timer </w:t>
      </w:r>
      <w:r>
        <w:rPr>
          <w:rFonts w:ascii="CMSS12" w:hAnsi="CMSS12" w:cs="CMSS12"/>
          <w:color w:val="000000"/>
          <w:sz w:val="24"/>
          <w:szCs w:val="24"/>
        </w:rPr>
        <w:t>and bases on the same principle. In contrast</w:t>
      </w:r>
      <w:del w:id="230" w:author="Susanne Ploner" w:date="2015-09-06T19:18:00Z">
        <w:r w:rsidDel="004723F9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to the other designs,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signal sent from the mirrored service carries a sequenced parameter. Only if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signal arrives in time and within the speci_ed time window, this parameter is evaluated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and compared to a parameter inside the WDT. If those match the sequence variable in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WDT, the variable gets incremented and the timer reseted, starting the cycle all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over again [42]. The whole process is illustrated in _gure 3.5.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I12" w:hAnsi="CMSSI12" w:cs="CMSSI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disadvantage of this design is the clearly higher complexity, </w:t>
      </w:r>
      <w:ins w:id="231" w:author="Susanne Ploner" w:date="2015-09-06T19:19:00Z">
        <w:r w:rsidR="004723F9">
          <w:rPr>
            <w:rFonts w:ascii="CMSS12" w:hAnsi="CMSS12" w:cs="CMSS12"/>
            <w:color w:val="000000"/>
            <w:sz w:val="24"/>
            <w:szCs w:val="24"/>
          </w:rPr>
          <w:t>as</w:t>
        </w:r>
      </w:ins>
      <w:del w:id="232" w:author="Susanne Ploner" w:date="2015-09-06T19:19:00Z">
        <w:r w:rsidDel="004723F9">
          <w:rPr>
            <w:rFonts w:ascii="CMSS12" w:hAnsi="CMSS12" w:cs="CMSS12"/>
            <w:color w:val="000000"/>
            <w:sz w:val="24"/>
            <w:szCs w:val="24"/>
          </w:rPr>
          <w:delText>for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the </w:t>
      </w:r>
      <w:r>
        <w:rPr>
          <w:rFonts w:ascii="CMSSI12" w:hAnsi="CMSSI12" w:cs="CMSSI12"/>
          <w:color w:val="000000"/>
          <w:sz w:val="24"/>
          <w:szCs w:val="24"/>
        </w:rPr>
        <w:t>Sequenced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I12" w:hAnsi="CMSSI12" w:cs="CMSSI12"/>
          <w:color w:val="000000"/>
          <w:sz w:val="24"/>
          <w:szCs w:val="24"/>
        </w:rPr>
        <w:t xml:space="preserve">Watchdog Timer </w:t>
      </w:r>
      <w:r>
        <w:rPr>
          <w:rFonts w:ascii="CMSS12" w:hAnsi="CMSS12" w:cs="CMSS12"/>
          <w:color w:val="000000"/>
          <w:sz w:val="24"/>
          <w:szCs w:val="24"/>
        </w:rPr>
        <w:t xml:space="preserve">must be capable of holding and modifying state information as </w:t>
      </w:r>
      <w:proofErr w:type="gramStart"/>
      <w:r>
        <w:rPr>
          <w:rFonts w:ascii="CMSS12" w:hAnsi="CMSS12" w:cs="CMSS12"/>
          <w:color w:val="000000"/>
          <w:sz w:val="24"/>
          <w:szCs w:val="24"/>
        </w:rPr>
        <w:t>well</w:t>
      </w:r>
      <w:proofErr w:type="gramEnd"/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as comparing it to received information.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40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7"/>
          <w:szCs w:val="27"/>
        </w:rPr>
      </w:pPr>
      <w:r>
        <w:rPr>
          <w:rFonts w:ascii="Courier" w:hAnsi="Courier" w:cs="Courier"/>
          <w:color w:val="000000"/>
          <w:sz w:val="27"/>
          <w:szCs w:val="27"/>
        </w:rPr>
        <w:t xml:space="preserve">The rest of the program Fetch ClearWDT instructions. </w:t>
      </w:r>
      <w:r>
        <w:rPr>
          <w:rFonts w:ascii="Courier" w:hAnsi="Courier" w:cs="Courier"/>
          <w:color w:val="000000"/>
          <w:sz w:val="26"/>
          <w:szCs w:val="26"/>
        </w:rPr>
        <w:t xml:space="preserve">The ClearWDT </w:t>
      </w:r>
      <w:r>
        <w:rPr>
          <w:rFonts w:ascii="Courier" w:hAnsi="Courier" w:cs="Courier"/>
          <w:color w:val="000000"/>
          <w:sz w:val="15"/>
          <w:szCs w:val="15"/>
        </w:rPr>
        <w:t>I</w:t>
      </w:r>
      <w:r>
        <w:rPr>
          <w:rFonts w:ascii="Courier" w:hAnsi="Courier" w:cs="Courier"/>
          <w:color w:val="000000"/>
          <w:sz w:val="16"/>
          <w:szCs w:val="16"/>
        </w:rPr>
        <w:t xml:space="preserve">nstrucl=tion </w:t>
      </w:r>
      <w:r>
        <w:rPr>
          <w:rFonts w:ascii="Courier" w:hAnsi="Courier" w:cs="Courier"/>
          <w:color w:val="000000"/>
          <w:sz w:val="28"/>
          <w:szCs w:val="28"/>
        </w:rPr>
        <w:t xml:space="preserve">equidistant </w:t>
      </w:r>
      <w:r>
        <w:rPr>
          <w:rFonts w:ascii="Courier" w:hAnsi="Courier" w:cs="Courier"/>
          <w:color w:val="000000"/>
          <w:sz w:val="27"/>
          <w:szCs w:val="27"/>
        </w:rPr>
        <w:t>locations within RAM.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4"/>
          <w:szCs w:val="14"/>
        </w:rPr>
      </w:pPr>
      <w:r>
        <w:rPr>
          <w:rFonts w:ascii="Courier" w:hAnsi="Courier" w:cs="Courier"/>
          <w:color w:val="000000"/>
          <w:sz w:val="17"/>
          <w:szCs w:val="17"/>
        </w:rPr>
        <w:t>nst</w:t>
      </w:r>
      <w:r>
        <w:rPr>
          <w:rFonts w:ascii="Courier" w:hAnsi="Courier" w:cs="Courier"/>
          <w:color w:val="000000"/>
          <w:sz w:val="14"/>
          <w:szCs w:val="14"/>
        </w:rPr>
        <w:t>r con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4"/>
          <w:szCs w:val="14"/>
        </w:rPr>
      </w:pPr>
      <w:r>
        <w:rPr>
          <w:rFonts w:ascii="Courier" w:hAnsi="Courier" w:cs="Courier"/>
          <w:color w:val="000000"/>
          <w:sz w:val="11"/>
          <w:szCs w:val="11"/>
        </w:rPr>
        <w:t xml:space="preserve">x </w:t>
      </w:r>
      <w:r>
        <w:rPr>
          <w:rFonts w:ascii="Courier" w:hAnsi="Courier" w:cs="Courier"/>
          <w:color w:val="000000"/>
          <w:sz w:val="18"/>
          <w:szCs w:val="18"/>
        </w:rPr>
        <w:t xml:space="preserve">egisted safe </w:t>
      </w:r>
      <w:r>
        <w:rPr>
          <w:rFonts w:ascii="Courier" w:hAnsi="Courier" w:cs="Courier"/>
          <w:color w:val="000000"/>
          <w:sz w:val="14"/>
          <w:szCs w:val="14"/>
        </w:rPr>
        <w:t>~</w:t>
      </w:r>
      <w:r>
        <w:rPr>
          <w:rFonts w:ascii="Courier" w:hAnsi="Courier" w:cs="Courier"/>
          <w:color w:val="000000"/>
          <w:sz w:val="17"/>
          <w:szCs w:val="17"/>
        </w:rPr>
        <w:t xml:space="preserve">win </w:t>
      </w:r>
      <w:r>
        <w:rPr>
          <w:rFonts w:ascii="Courier" w:hAnsi="Courier" w:cs="Courier"/>
          <w:color w:val="000000"/>
          <w:sz w:val="14"/>
          <w:szCs w:val="14"/>
        </w:rPr>
        <w:t>~ ~ ~ ~ ~ *- wL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</w:rPr>
        <w:t xml:space="preserve">Figure 3. Microprocessor </w:t>
      </w:r>
      <w:r>
        <w:rPr>
          <w:rFonts w:ascii="Courier" w:hAnsi="Courier" w:cs="Courier"/>
          <w:color w:val="000000"/>
          <w:sz w:val="16"/>
          <w:szCs w:val="16"/>
        </w:rPr>
        <w:t xml:space="preserve">N </w:t>
      </w:r>
      <w:r>
        <w:rPr>
          <w:rFonts w:ascii="Courier" w:hAnsi="Courier" w:cs="Courier"/>
          <w:color w:val="000000"/>
          <w:sz w:val="28"/>
          <w:szCs w:val="28"/>
        </w:rPr>
        <w:t>0,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cik_ </w:t>
      </w:r>
      <w:r>
        <w:rPr>
          <w:rFonts w:ascii="Courier" w:hAnsi="Courier" w:cs="Courier"/>
          <w:color w:val="000000"/>
        </w:rPr>
        <w:t>Figure 2. SequencedWatchdog Timer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6"/>
          <w:szCs w:val="26"/>
        </w:rPr>
      </w:pPr>
      <w:r>
        <w:rPr>
          <w:rFonts w:ascii="Courier" w:hAnsi="Courier" w:cs="Courier"/>
          <w:color w:val="000000"/>
          <w:sz w:val="26"/>
          <w:szCs w:val="26"/>
        </w:rPr>
        <w:t xml:space="preserve">Addrs </w:t>
      </w:r>
      <w:r>
        <w:rPr>
          <w:rFonts w:ascii="Courier" w:hAnsi="Courier" w:cs="Courier"/>
          <w:color w:val="000000"/>
          <w:sz w:val="24"/>
          <w:szCs w:val="24"/>
        </w:rPr>
        <w:t xml:space="preserve">N </w:t>
      </w:r>
      <w:r>
        <w:rPr>
          <w:rFonts w:ascii="Courier" w:hAnsi="Courier" w:cs="Courier"/>
          <w:color w:val="000000"/>
          <w:sz w:val="26"/>
          <w:szCs w:val="26"/>
        </w:rPr>
        <w:t xml:space="preserve">5. EFFECT OF FAULTS ON IMAGE </w:t>
      </w:r>
      <w:r>
        <w:rPr>
          <w:rFonts w:ascii="Courier" w:hAnsi="Courier" w:cs="Courier"/>
          <w:color w:val="000000"/>
          <w:sz w:val="27"/>
          <w:szCs w:val="27"/>
        </w:rPr>
        <w:t xml:space="preserve">DISPLAYbleot </w:t>
      </w:r>
      <w:r>
        <w:rPr>
          <w:rFonts w:ascii="Courier" w:hAnsi="Courier" w:cs="Courier"/>
          <w:color w:val="000000"/>
          <w:sz w:val="38"/>
          <w:szCs w:val="38"/>
        </w:rPr>
        <w:t>Dat__n</w:t>
      </w:r>
      <w:r>
        <w:rPr>
          <w:rFonts w:ascii="Courier" w:hAnsi="Courier" w:cs="Courier"/>
          <w:color w:val="000000"/>
          <w:sz w:val="25"/>
          <w:szCs w:val="25"/>
        </w:rPr>
        <w:t>addr(14.) dot(O)</w:t>
      </w:r>
      <w:r>
        <w:rPr>
          <w:rFonts w:ascii="Courier" w:hAnsi="Courier" w:cs="Courier"/>
          <w:color w:val="000000"/>
          <w:sz w:val="28"/>
          <w:szCs w:val="28"/>
        </w:rPr>
        <w:t xml:space="preserve">This </w:t>
      </w:r>
      <w:r>
        <w:rPr>
          <w:rFonts w:ascii="Courier" w:hAnsi="Courier" w:cs="Courier"/>
          <w:color w:val="000000"/>
          <w:sz w:val="27"/>
          <w:szCs w:val="27"/>
        </w:rPr>
        <w:t xml:space="preserve">method uses </w:t>
      </w:r>
      <w:r>
        <w:rPr>
          <w:rFonts w:ascii="Courier" w:hAnsi="Courier" w:cs="Courier"/>
          <w:color w:val="000000"/>
          <w:sz w:val="26"/>
          <w:szCs w:val="26"/>
        </w:rPr>
        <w:t xml:space="preserve">a </w:t>
      </w:r>
      <w:r>
        <w:rPr>
          <w:rFonts w:ascii="Courier" w:hAnsi="Courier" w:cs="Courier"/>
          <w:color w:val="000000"/>
          <w:sz w:val="28"/>
          <w:szCs w:val="28"/>
        </w:rPr>
        <w:t xml:space="preserve">simple </w:t>
      </w:r>
      <w:r>
        <w:rPr>
          <w:rFonts w:ascii="Courier" w:hAnsi="Courier" w:cs="Courier"/>
          <w:color w:val="000000"/>
          <w:sz w:val="27"/>
          <w:szCs w:val="27"/>
        </w:rPr>
        <w:t xml:space="preserve">8 </w:t>
      </w:r>
      <w:r>
        <w:rPr>
          <w:rFonts w:ascii="Courier" w:hAnsi="Courier" w:cs="Courier"/>
          <w:color w:val="000000"/>
          <w:sz w:val="26"/>
          <w:szCs w:val="26"/>
        </w:rPr>
        <w:t xml:space="preserve">bit Stored </w:t>
      </w:r>
      <w:r>
        <w:rPr>
          <w:rFonts w:ascii="Courier" w:hAnsi="Courier" w:cs="Courier"/>
          <w:color w:val="000000"/>
          <w:sz w:val="27"/>
          <w:szCs w:val="27"/>
        </w:rPr>
        <w:t xml:space="preserve">Program (Vonwevou </w:t>
      </w:r>
      <w:r>
        <w:rPr>
          <w:rFonts w:ascii="Courier" w:hAnsi="Courier" w:cs="Courier"/>
          <w:color w:val="000000"/>
          <w:sz w:val="26"/>
          <w:szCs w:val="26"/>
        </w:rPr>
        <w:t>Neumann architecture) microprocessor attached to it a VGA Wsote_nal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7"/>
          <w:szCs w:val="27"/>
        </w:rPr>
      </w:pPr>
      <w:r>
        <w:rPr>
          <w:rFonts w:ascii="Courier" w:hAnsi="Courier" w:cs="Courier"/>
          <w:color w:val="000000"/>
          <w:sz w:val="27"/>
          <w:szCs w:val="27"/>
        </w:rPr>
        <w:t xml:space="preserve">display circuit. </w:t>
      </w:r>
      <w:r>
        <w:rPr>
          <w:rFonts w:ascii="Courier" w:hAnsi="Courier" w:cs="Courier"/>
          <w:color w:val="000000"/>
          <w:sz w:val="26"/>
          <w:szCs w:val="26"/>
        </w:rPr>
        <w:t xml:space="preserve">This </w:t>
      </w:r>
      <w:r>
        <w:rPr>
          <w:rFonts w:ascii="Courier" w:hAnsi="Courier" w:cs="Courier"/>
          <w:color w:val="000000"/>
          <w:sz w:val="27"/>
          <w:szCs w:val="27"/>
        </w:rPr>
        <w:t>system iS implemented on an FPGA.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7"/>
          <w:szCs w:val="27"/>
        </w:rPr>
      </w:pPr>
      <w:r>
        <w:rPr>
          <w:rFonts w:ascii="Courier" w:hAnsi="Courier" w:cs="Courier"/>
          <w:color w:val="000000"/>
          <w:sz w:val="27"/>
          <w:szCs w:val="27"/>
        </w:rPr>
        <w:t xml:space="preserve">An </w:t>
      </w:r>
      <w:r>
        <w:rPr>
          <w:rFonts w:ascii="Courier" w:hAnsi="Courier" w:cs="Courier"/>
          <w:color w:val="000000"/>
          <w:sz w:val="26"/>
          <w:szCs w:val="26"/>
        </w:rPr>
        <w:t xml:space="preserve">8 color </w:t>
      </w:r>
      <w:r>
        <w:rPr>
          <w:rFonts w:ascii="Courier" w:hAnsi="Courier" w:cs="Courier"/>
          <w:color w:val="000000"/>
          <w:sz w:val="27"/>
          <w:szCs w:val="27"/>
        </w:rPr>
        <w:t xml:space="preserve">BMP </w:t>
      </w:r>
      <w:r>
        <w:rPr>
          <w:rFonts w:ascii="Courier" w:hAnsi="Courier" w:cs="Courier"/>
          <w:color w:val="000000"/>
          <w:sz w:val="26"/>
          <w:szCs w:val="26"/>
        </w:rPr>
        <w:t xml:space="preserve">format </w:t>
      </w:r>
      <w:r>
        <w:rPr>
          <w:rFonts w:ascii="Courier" w:hAnsi="Courier" w:cs="Courier"/>
          <w:color w:val="000000"/>
          <w:sz w:val="27"/>
          <w:szCs w:val="27"/>
        </w:rPr>
        <w:t xml:space="preserve">file </w:t>
      </w:r>
      <w:r>
        <w:rPr>
          <w:rFonts w:ascii="Courier" w:hAnsi="Courier" w:cs="Courier"/>
          <w:color w:val="000000"/>
          <w:sz w:val="26"/>
          <w:szCs w:val="26"/>
        </w:rPr>
        <w:t xml:space="preserve">is </w:t>
      </w:r>
      <w:r>
        <w:rPr>
          <w:rFonts w:ascii="Courier" w:hAnsi="Courier" w:cs="Courier"/>
          <w:color w:val="000000"/>
          <w:sz w:val="27"/>
          <w:szCs w:val="27"/>
        </w:rPr>
        <w:t xml:space="preserve">processed </w:t>
      </w:r>
      <w:r>
        <w:rPr>
          <w:rFonts w:ascii="Courier" w:hAnsi="Courier" w:cs="Courier"/>
          <w:color w:val="000000"/>
          <w:sz w:val="26"/>
          <w:szCs w:val="26"/>
        </w:rPr>
        <w:t xml:space="preserve">as </w:t>
      </w:r>
      <w:r>
        <w:rPr>
          <w:rFonts w:ascii="Courier" w:hAnsi="Courier" w:cs="Courier"/>
          <w:color w:val="000000"/>
          <w:sz w:val="27"/>
          <w:szCs w:val="27"/>
        </w:rPr>
        <w:t xml:space="preserve">follows: </w:t>
      </w:r>
      <w:r>
        <w:rPr>
          <w:rFonts w:ascii="Courier" w:hAnsi="Courier" w:cs="Courier"/>
          <w:color w:val="000000"/>
          <w:sz w:val="29"/>
          <w:szCs w:val="29"/>
        </w:rPr>
        <w:t xml:space="preserve">1) </w:t>
      </w:r>
      <w:r>
        <w:rPr>
          <w:rFonts w:ascii="Courier" w:hAnsi="Courier" w:cs="Courier"/>
          <w:color w:val="000000"/>
          <w:sz w:val="26"/>
          <w:szCs w:val="26"/>
        </w:rPr>
        <w:t xml:space="preserve">The file </w:t>
      </w:r>
      <w:r>
        <w:rPr>
          <w:rFonts w:ascii="Courier" w:hAnsi="Courier" w:cs="Courier"/>
          <w:color w:val="000000"/>
          <w:sz w:val="27"/>
          <w:szCs w:val="27"/>
        </w:rPr>
        <w:t xml:space="preserve">header </w:t>
      </w:r>
      <w:r>
        <w:rPr>
          <w:rFonts w:ascii="Courier" w:hAnsi="Courier" w:cs="Courier"/>
          <w:color w:val="000000"/>
          <w:sz w:val="26"/>
          <w:szCs w:val="26"/>
        </w:rPr>
        <w:t xml:space="preserve">is </w:t>
      </w:r>
      <w:r>
        <w:rPr>
          <w:rFonts w:ascii="Courier" w:hAnsi="Courier" w:cs="Courier"/>
          <w:color w:val="000000"/>
          <w:sz w:val="27"/>
          <w:szCs w:val="27"/>
        </w:rPr>
        <w:t xml:space="preserve">removed </w:t>
      </w:r>
      <w:r>
        <w:rPr>
          <w:rFonts w:ascii="Courier" w:hAnsi="Courier" w:cs="Courier"/>
          <w:color w:val="000000"/>
          <w:sz w:val="26"/>
          <w:szCs w:val="26"/>
        </w:rPr>
        <w:t xml:space="preserve">Ok5 </w:t>
      </w:r>
      <w:r>
        <w:rPr>
          <w:rFonts w:ascii="Courier" w:hAnsi="Courier" w:cs="Courier"/>
          <w:color w:val="000000"/>
          <w:sz w:val="27"/>
          <w:szCs w:val="27"/>
        </w:rPr>
        <w:t>ckck5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6"/>
          <w:szCs w:val="26"/>
        </w:rPr>
      </w:pPr>
      <w:r>
        <w:rPr>
          <w:rFonts w:ascii="Courier" w:hAnsi="Courier" w:cs="Courier"/>
          <w:color w:val="000000"/>
          <w:sz w:val="26"/>
          <w:szCs w:val="26"/>
        </w:rPr>
        <w:t xml:space="preserve">2) </w:t>
      </w:r>
      <w:r>
        <w:rPr>
          <w:rFonts w:ascii="Courier" w:hAnsi="Courier" w:cs="Courier"/>
          <w:color w:val="000000"/>
          <w:sz w:val="27"/>
          <w:szCs w:val="27"/>
        </w:rPr>
        <w:t xml:space="preserve">The matrix is transposed into </w:t>
      </w:r>
      <w:r>
        <w:rPr>
          <w:rFonts w:ascii="Courier" w:hAnsi="Courier" w:cs="Courier"/>
          <w:color w:val="000000"/>
          <w:sz w:val="26"/>
          <w:szCs w:val="26"/>
        </w:rPr>
        <w:t xml:space="preserve">a </w:t>
      </w:r>
      <w:r>
        <w:rPr>
          <w:rFonts w:ascii="Courier" w:hAnsi="Courier" w:cs="Courier"/>
          <w:color w:val="000000"/>
          <w:sz w:val="27"/>
          <w:szCs w:val="27"/>
        </w:rPr>
        <w:t xml:space="preserve">vector </w:t>
      </w:r>
      <w:r>
        <w:rPr>
          <w:rFonts w:ascii="Courier" w:hAnsi="Courier" w:cs="Courier"/>
          <w:color w:val="000000"/>
          <w:sz w:val="26"/>
          <w:szCs w:val="26"/>
        </w:rPr>
        <w:t xml:space="preserve">3) </w:t>
      </w:r>
      <w:r>
        <w:rPr>
          <w:rFonts w:ascii="Courier" w:hAnsi="Courier" w:cs="Courier"/>
          <w:color w:val="000000"/>
          <w:sz w:val="27"/>
          <w:szCs w:val="27"/>
        </w:rPr>
        <w:t xml:space="preserve">The 4 bit vector </w:t>
      </w:r>
      <w:r>
        <w:rPr>
          <w:rFonts w:ascii="Courier" w:hAnsi="Courier" w:cs="Courier"/>
          <w:color w:val="000000"/>
          <w:sz w:val="26"/>
          <w:szCs w:val="26"/>
        </w:rPr>
        <w:t xml:space="preserve">is </w:t>
      </w:r>
      <w:r>
        <w:rPr>
          <w:rFonts w:ascii="Courier" w:hAnsi="Courier" w:cs="Courier"/>
          <w:color w:val="000000"/>
          <w:sz w:val="27"/>
          <w:szCs w:val="27"/>
        </w:rPr>
        <w:t xml:space="preserve">then copied </w:t>
      </w:r>
      <w:r>
        <w:rPr>
          <w:rFonts w:ascii="Courier" w:hAnsi="Courier" w:cs="Courier"/>
          <w:color w:val="000000"/>
          <w:sz w:val="26"/>
          <w:szCs w:val="26"/>
        </w:rPr>
        <w:t xml:space="preserve">to </w:t>
      </w:r>
      <w:r>
        <w:rPr>
          <w:rFonts w:ascii="Courier" w:hAnsi="Courier" w:cs="Courier"/>
          <w:color w:val="000000"/>
          <w:sz w:val="27"/>
          <w:szCs w:val="27"/>
        </w:rPr>
        <w:t xml:space="preserve">the FPGA </w:t>
      </w:r>
      <w:r>
        <w:rPr>
          <w:rFonts w:ascii="Courier" w:hAnsi="Courier" w:cs="Courier"/>
          <w:color w:val="000000"/>
          <w:sz w:val="26"/>
          <w:szCs w:val="26"/>
        </w:rPr>
        <w:t>RAM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6"/>
          <w:szCs w:val="26"/>
        </w:rPr>
      </w:pPr>
      <w:r>
        <w:rPr>
          <w:rFonts w:ascii="Courier" w:hAnsi="Courier" w:cs="Courier"/>
          <w:color w:val="000000"/>
          <w:sz w:val="26"/>
          <w:szCs w:val="26"/>
        </w:rPr>
        <w:t xml:space="preserve">at </w:t>
      </w:r>
      <w:r>
        <w:rPr>
          <w:rFonts w:ascii="Courier" w:hAnsi="Courier" w:cs="Courier"/>
          <w:color w:val="000000"/>
          <w:sz w:val="27"/>
          <w:szCs w:val="27"/>
        </w:rPr>
        <w:t xml:space="preserve">the desired location. Figure </w:t>
      </w:r>
      <w:r>
        <w:rPr>
          <w:rFonts w:ascii="Courier" w:hAnsi="Courier" w:cs="Courier"/>
          <w:color w:val="000000"/>
          <w:sz w:val="26"/>
          <w:szCs w:val="26"/>
        </w:rPr>
        <w:t xml:space="preserve">4. </w:t>
      </w:r>
      <w:r>
        <w:rPr>
          <w:rFonts w:ascii="Courier" w:hAnsi="Courier" w:cs="Courier"/>
          <w:color w:val="000000"/>
          <w:sz w:val="27"/>
          <w:szCs w:val="27"/>
        </w:rPr>
        <w:t xml:space="preserve">VGA </w:t>
      </w:r>
      <w:r>
        <w:rPr>
          <w:rFonts w:ascii="Courier" w:hAnsi="Courier" w:cs="Courier"/>
          <w:color w:val="000000"/>
          <w:sz w:val="26"/>
          <w:szCs w:val="26"/>
        </w:rPr>
        <w:t xml:space="preserve">The 3 </w:t>
      </w:r>
      <w:r>
        <w:rPr>
          <w:rFonts w:ascii="Courier" w:hAnsi="Courier" w:cs="Courier"/>
          <w:color w:val="000000"/>
          <w:sz w:val="27"/>
          <w:szCs w:val="27"/>
        </w:rPr>
        <w:t xml:space="preserve">least significant bits represent the RGB of each pixel. The VGA circuit </w:t>
      </w:r>
      <w:r>
        <w:rPr>
          <w:rFonts w:ascii="Courier" w:hAnsi="Courier" w:cs="Courier"/>
          <w:color w:val="000000"/>
          <w:sz w:val="26"/>
          <w:szCs w:val="26"/>
        </w:rPr>
        <w:t xml:space="preserve">reads The </w:t>
      </w:r>
      <w:r>
        <w:rPr>
          <w:rFonts w:ascii="Courier" w:hAnsi="Courier" w:cs="Courier"/>
          <w:color w:val="000000"/>
          <w:sz w:val="27"/>
          <w:szCs w:val="27"/>
        </w:rPr>
        <w:t xml:space="preserve">image </w:t>
      </w:r>
      <w:r>
        <w:rPr>
          <w:rFonts w:ascii="Courier" w:hAnsi="Courier" w:cs="Courier"/>
          <w:color w:val="000000"/>
          <w:sz w:val="26"/>
          <w:szCs w:val="26"/>
        </w:rPr>
        <w:t xml:space="preserve">used </w:t>
      </w:r>
      <w:r>
        <w:rPr>
          <w:rFonts w:ascii="Courier" w:hAnsi="Courier" w:cs="Courier"/>
          <w:color w:val="000000"/>
          <w:sz w:val="27"/>
          <w:szCs w:val="27"/>
        </w:rPr>
        <w:t xml:space="preserve">is 256 </w:t>
      </w:r>
      <w:r>
        <w:rPr>
          <w:rFonts w:ascii="Courier" w:hAnsi="Courier" w:cs="Courier"/>
          <w:color w:val="000000"/>
          <w:sz w:val="26"/>
          <w:szCs w:val="26"/>
        </w:rPr>
        <w:t xml:space="preserve">x </w:t>
      </w:r>
      <w:r>
        <w:rPr>
          <w:rFonts w:ascii="Courier" w:hAnsi="Courier" w:cs="Courier"/>
          <w:color w:val="000000"/>
          <w:sz w:val="27"/>
          <w:szCs w:val="27"/>
        </w:rPr>
        <w:t xml:space="preserve">96 pixels. The microprocessor then </w:t>
      </w:r>
      <w:r>
        <w:rPr>
          <w:rFonts w:ascii="Courier" w:hAnsi="Courier" w:cs="Courier"/>
          <w:color w:val="000000"/>
          <w:sz w:val="26"/>
          <w:szCs w:val="26"/>
        </w:rPr>
        <w:t xml:space="preserve">RGB </w:t>
      </w:r>
      <w:r>
        <w:rPr>
          <w:rFonts w:ascii="Courier" w:hAnsi="Courier" w:cs="Courier"/>
          <w:color w:val="000000"/>
          <w:sz w:val="27"/>
          <w:szCs w:val="27"/>
        </w:rPr>
        <w:t xml:space="preserve">values </w:t>
      </w:r>
      <w:r>
        <w:rPr>
          <w:rFonts w:ascii="Courier" w:hAnsi="Courier" w:cs="Courier"/>
          <w:color w:val="000000"/>
          <w:sz w:val="26"/>
          <w:szCs w:val="26"/>
        </w:rPr>
        <w:t xml:space="preserve">for each </w:t>
      </w:r>
      <w:r>
        <w:rPr>
          <w:rFonts w:ascii="Courier" w:hAnsi="Courier" w:cs="Courier"/>
          <w:color w:val="000000"/>
          <w:sz w:val="27"/>
          <w:szCs w:val="27"/>
        </w:rPr>
        <w:t xml:space="preserve">pixel. executes the following: </w:t>
      </w:r>
      <w:r>
        <w:rPr>
          <w:rFonts w:ascii="Courier" w:hAnsi="Courier" w:cs="Courier"/>
          <w:color w:val="000000"/>
          <w:sz w:val="26"/>
          <w:szCs w:val="26"/>
        </w:rPr>
        <w:t>Hz.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 xml:space="preserve">Figure 3.5: Schematic illustration of the operational principle of a </w:t>
      </w:r>
      <w:r>
        <w:rPr>
          <w:rFonts w:ascii="CMSSI10" w:hAnsi="CMSSI10" w:cs="CMSSI10"/>
          <w:color w:val="000000"/>
        </w:rPr>
        <w:t xml:space="preserve">Sequenced Watchdog Timer </w:t>
      </w:r>
      <w:r>
        <w:rPr>
          <w:rFonts w:ascii="CMSS10" w:hAnsi="CMSS10" w:cs="CMSS10"/>
          <w:color w:val="000000"/>
        </w:rPr>
        <w:t>[42].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41</w:t>
      </w:r>
    </w:p>
    <w:p w:rsidR="004723F9" w:rsidRDefault="004723F9" w:rsidP="0036704D">
      <w:pPr>
        <w:autoSpaceDE w:val="0"/>
        <w:autoSpaceDN w:val="0"/>
        <w:adjustRightInd w:val="0"/>
        <w:spacing w:after="0" w:line="240" w:lineRule="auto"/>
        <w:rPr>
          <w:ins w:id="233" w:author="Susanne Ploner" w:date="2015-09-06T19:19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3.3.3 Error Detection/Masking Service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Most of the errors, especially those which do not alter the timing, remain unnoticed by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WDT. There are several approaches in the design of an error detection service, but the most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simple and approved one</w:t>
      </w:r>
      <w:del w:id="234" w:author="Susanne Ploner" w:date="2015-09-06T19:19:00Z">
        <w:r w:rsidDel="004723F9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is based on triple modular redundancy (TMR). With this approach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an error detection service mirrors three individual and independent services</w:t>
      </w:r>
      <w:del w:id="235" w:author="Susanne Ploner" w:date="2015-09-06T19:20:00Z">
        <w:r w:rsidDel="004723F9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which provide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same functionality (e.g. acceleration measurement). A comparing logic inside the error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detection service compares the information received from these services and can identify an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error in one of the services by means of a simple voting mechanism [49]. In event of an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error, another service can be triggered for restarting the erroneous service or performing other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countermeasures.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very same implementation is also capable of performing </w:t>
      </w:r>
      <w:r>
        <w:rPr>
          <w:rFonts w:ascii="CMSSI12" w:hAnsi="CMSSI12" w:cs="CMSSI12"/>
          <w:color w:val="000000"/>
          <w:sz w:val="24"/>
          <w:szCs w:val="24"/>
        </w:rPr>
        <w:t>error masking</w:t>
      </w:r>
      <w:r>
        <w:rPr>
          <w:rFonts w:ascii="CMSS12" w:hAnsi="CMSS12" w:cs="CMSS12"/>
          <w:color w:val="000000"/>
          <w:sz w:val="24"/>
          <w:szCs w:val="24"/>
        </w:rPr>
        <w:t>, because due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to the redundancy and the voting system the service could also hide an error in one of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mirrored elements, without the service consumer noticing.</w:t>
      </w:r>
    </w:p>
    <w:p w:rsidR="004723F9" w:rsidRDefault="004723F9" w:rsidP="0036704D">
      <w:pPr>
        <w:autoSpaceDE w:val="0"/>
        <w:autoSpaceDN w:val="0"/>
        <w:adjustRightInd w:val="0"/>
        <w:spacing w:after="0" w:line="240" w:lineRule="auto"/>
        <w:rPr>
          <w:ins w:id="236" w:author="Susanne Ploner" w:date="2015-09-06T19:20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3.3.4 Memory Protection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Memory protection is related to safety as </w:t>
      </w:r>
      <w:proofErr w:type="gramStart"/>
      <w:r>
        <w:rPr>
          <w:rFonts w:ascii="CMSS12" w:hAnsi="CMSS12" w:cs="CMSS12"/>
          <w:color w:val="000000"/>
          <w:sz w:val="24"/>
          <w:szCs w:val="24"/>
        </w:rPr>
        <w:t>well</w:t>
      </w:r>
      <w:proofErr w:type="gramEnd"/>
      <w:r>
        <w:rPr>
          <w:rFonts w:ascii="CMSS12" w:hAnsi="CMSS12" w:cs="CMSS12"/>
          <w:color w:val="000000"/>
          <w:sz w:val="24"/>
          <w:szCs w:val="24"/>
        </w:rPr>
        <w:t xml:space="preserve"> as security. It is a method for preventing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processes or users from accessing memory that is not allocated to them.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Former embedded systems, or such that are small in size, do not necessarily require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memory protection mechanisms, because all related programs have a very speci_c purpose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and an unintended behaviour is rather unlikely. In such cases, the overhead in runtime, when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using memory protection just does no pay o_ [50].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Modern, large scale system, on the other hand, dispose of numerous third-party components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for the interaction with the user and the environment. At the same time, the overhead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 computing is no longer crucial, due to the fast increase in computing power [50]. Especially</w:t>
      </w:r>
      <w:del w:id="237" w:author="Susanne Ploner" w:date="2015-09-06T19:21:00Z">
        <w:r w:rsidDel="004723F9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if the system is connected to a public network like the Internet, memory protection becomes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also a big issue for the prevention of malicious attacks.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There are</w:t>
      </w:r>
      <w:del w:id="238" w:author="Susanne Ploner" w:date="2015-09-06T19:21:00Z">
        <w:r w:rsidDel="004723F9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several other aspects stressing the need for memory protection in ES: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>It can serve as fault- and error detection and containment mechanism, preventing 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failure of one service to propagate and infect the whole system [50].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>It protects the system from unintended behaviour of the particular services [51].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>It is an important aid for the development process and helps at debugging by identifying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42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\illegal" behaviour of erroneous services, resulting in a reduced development time [50]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[51].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As a service, it could be implemented like the </w:t>
      </w:r>
      <w:r>
        <w:rPr>
          <w:rFonts w:ascii="CMSSI12" w:hAnsi="CMSSI12" w:cs="CMSSI12"/>
          <w:color w:val="000000"/>
          <w:sz w:val="24"/>
          <w:szCs w:val="24"/>
        </w:rPr>
        <w:t xml:space="preserve">Information Assurance </w:t>
      </w:r>
      <w:r>
        <w:rPr>
          <w:rFonts w:ascii="CMSS12" w:hAnsi="CMSS12" w:cs="CMSS12"/>
          <w:color w:val="000000"/>
          <w:sz w:val="24"/>
          <w:szCs w:val="24"/>
        </w:rPr>
        <w:t>core service from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Arrowhead framework (cf. section 2.1.3), with dedicated services for authentication, granting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privileges and managing authorization information.</w:t>
      </w:r>
    </w:p>
    <w:p w:rsidR="004723F9" w:rsidRDefault="004723F9" w:rsidP="0036704D">
      <w:pPr>
        <w:autoSpaceDE w:val="0"/>
        <w:autoSpaceDN w:val="0"/>
        <w:adjustRightInd w:val="0"/>
        <w:spacing w:after="0" w:line="240" w:lineRule="auto"/>
        <w:rPr>
          <w:ins w:id="239" w:author="Susanne Ploner" w:date="2015-09-06T19:22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3.3.5 Requirements Validation Service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This service should be responsible for checking the compliance of safety margins, when services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are composed. For example, if a service is required to be in compliance with ASIL D, it cannot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be based on another service, which can only provide ASIL B. According to its speci_cation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requirements validation service could either prevent this orchestration, or even look for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possible solutions, e.g. looking for a service with the same functionality and ASIL D, or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combining two of the ASIL B services.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 service like this is</w:t>
      </w:r>
      <w:ins w:id="240" w:author="Susanne Ploner" w:date="2015-09-06T19:22:00Z">
        <w:r w:rsidR="004723F9">
          <w:rPr>
            <w:rFonts w:ascii="CMSS12" w:hAnsi="CMSS12" w:cs="CMSS12"/>
            <w:color w:val="000000"/>
            <w:sz w:val="24"/>
            <w:szCs w:val="24"/>
          </w:rPr>
          <w:t>,</w:t>
        </w:r>
      </w:ins>
      <w:r>
        <w:rPr>
          <w:rFonts w:ascii="CMSS12" w:hAnsi="CMSS12" w:cs="CMSS12"/>
          <w:color w:val="000000"/>
          <w:sz w:val="24"/>
          <w:szCs w:val="24"/>
        </w:rPr>
        <w:t xml:space="preserve"> surprisingly</w:t>
      </w:r>
      <w:ins w:id="241" w:author="Susanne Ploner" w:date="2015-09-06T19:22:00Z">
        <w:r w:rsidR="004723F9">
          <w:rPr>
            <w:rFonts w:ascii="CMSS12" w:hAnsi="CMSS12" w:cs="CMSS12"/>
            <w:color w:val="000000"/>
            <w:sz w:val="24"/>
            <w:szCs w:val="24"/>
          </w:rPr>
          <w:t>,</w:t>
        </w:r>
      </w:ins>
      <w:r>
        <w:rPr>
          <w:rFonts w:ascii="CMSS12" w:hAnsi="CMSS12" w:cs="CMSS12"/>
          <w:color w:val="000000"/>
          <w:sz w:val="24"/>
          <w:szCs w:val="24"/>
        </w:rPr>
        <w:t xml:space="preserve"> </w:t>
      </w:r>
      <w:del w:id="242" w:author="Susanne Ploner" w:date="2015-09-06T19:22:00Z">
        <w:r w:rsidDel="004723F9">
          <w:rPr>
            <w:rFonts w:ascii="CMSS12" w:hAnsi="CMSS12" w:cs="CMSS12"/>
            <w:color w:val="000000"/>
            <w:sz w:val="24"/>
            <w:szCs w:val="24"/>
          </w:rPr>
          <w:delText xml:space="preserve">nowhere 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mentioned </w:t>
      </w:r>
      <w:ins w:id="243" w:author="Susanne Ploner" w:date="2015-09-06T19:22:00Z">
        <w:r w:rsidR="004723F9">
          <w:rPr>
            <w:rFonts w:ascii="CMSS12" w:hAnsi="CMSS12" w:cs="CMSS12"/>
            <w:color w:val="000000"/>
            <w:sz w:val="24"/>
            <w:szCs w:val="24"/>
          </w:rPr>
          <w:t>nowhere</w:t>
        </w:r>
        <w:r w:rsidR="004723F9">
          <w:rPr>
            <w:rFonts w:ascii="CMSS12" w:hAnsi="CMSS12" w:cs="CMSS12"/>
            <w:color w:val="000000"/>
            <w:sz w:val="24"/>
            <w:szCs w:val="24"/>
          </w:rPr>
          <w:t xml:space="preserve"> </w:t>
        </w:r>
      </w:ins>
      <w:r>
        <w:rPr>
          <w:rFonts w:ascii="CMSS12" w:hAnsi="CMSS12" w:cs="CMSS12"/>
          <w:color w:val="000000"/>
          <w:sz w:val="24"/>
          <w:szCs w:val="24"/>
        </w:rPr>
        <w:t>throughout literature, but according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to various _ndings this is a crucial mechanism</w:t>
      </w:r>
      <w:del w:id="244" w:author="Susanne Ploner" w:date="2015-09-06T19:23:00Z">
        <w:r w:rsidDel="004723F9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in order to do not violate functional safety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requirements</w:t>
      </w:r>
      <w:del w:id="245" w:author="Susanne Ploner" w:date="2015-09-06T19:23:00Z">
        <w:r w:rsidDel="004723F9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when composing services.</w:t>
      </w:r>
    </w:p>
    <w:p w:rsidR="004723F9" w:rsidRDefault="004723F9" w:rsidP="0036704D">
      <w:pPr>
        <w:autoSpaceDE w:val="0"/>
        <w:autoSpaceDN w:val="0"/>
        <w:adjustRightInd w:val="0"/>
        <w:spacing w:after="0" w:line="240" w:lineRule="auto"/>
        <w:rPr>
          <w:ins w:id="246" w:author="Susanne Ploner" w:date="2015-09-06T19:23:00Z"/>
          <w:rFonts w:ascii="CMSSBX10" w:hAnsi="CMSSBX10" w:cs="CMSSBX10"/>
          <w:color w:val="000000"/>
          <w:sz w:val="34"/>
          <w:szCs w:val="34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34"/>
          <w:szCs w:val="34"/>
        </w:rPr>
      </w:pPr>
      <w:r>
        <w:rPr>
          <w:rFonts w:ascii="CMSSBX10" w:hAnsi="CMSSBX10" w:cs="CMSSBX10"/>
          <w:color w:val="000000"/>
          <w:sz w:val="34"/>
          <w:szCs w:val="34"/>
        </w:rPr>
        <w:t xml:space="preserve">3.4 Service </w:t>
      </w:r>
      <w:ins w:id="247" w:author="Susanne Ploner" w:date="2015-09-06T19:23:00Z">
        <w:r w:rsidR="004723F9">
          <w:rPr>
            <w:rFonts w:ascii="CMSSBX10" w:hAnsi="CMSSBX10" w:cs="CMSSBX10"/>
            <w:color w:val="000000"/>
            <w:sz w:val="34"/>
            <w:szCs w:val="34"/>
          </w:rPr>
          <w:t>D</w:t>
        </w:r>
      </w:ins>
      <w:del w:id="248" w:author="Susanne Ploner" w:date="2015-09-06T19:23:00Z">
        <w:r w:rsidDel="004723F9">
          <w:rPr>
            <w:rFonts w:ascii="CMSSBX10" w:hAnsi="CMSSBX10" w:cs="CMSSBX10"/>
            <w:color w:val="000000"/>
            <w:sz w:val="34"/>
            <w:szCs w:val="34"/>
          </w:rPr>
          <w:delText>d</w:delText>
        </w:r>
      </w:del>
      <w:r>
        <w:rPr>
          <w:rFonts w:ascii="CMSSBX10" w:hAnsi="CMSSBX10" w:cs="CMSSBX10"/>
          <w:color w:val="000000"/>
          <w:sz w:val="34"/>
          <w:szCs w:val="34"/>
        </w:rPr>
        <w:t xml:space="preserve">evelopment </w:t>
      </w:r>
      <w:ins w:id="249" w:author="Susanne Ploner" w:date="2015-09-06T19:23:00Z">
        <w:r w:rsidR="004723F9">
          <w:rPr>
            <w:rFonts w:ascii="CMSSBX10" w:hAnsi="CMSSBX10" w:cs="CMSSBX10"/>
            <w:color w:val="000000"/>
            <w:sz w:val="34"/>
            <w:szCs w:val="34"/>
          </w:rPr>
          <w:t>P</w:t>
        </w:r>
      </w:ins>
      <w:del w:id="250" w:author="Susanne Ploner" w:date="2015-09-06T19:23:00Z">
        <w:r w:rsidDel="004723F9">
          <w:rPr>
            <w:rFonts w:ascii="CMSSBX10" w:hAnsi="CMSSBX10" w:cs="CMSSBX10"/>
            <w:color w:val="000000"/>
            <w:sz w:val="34"/>
            <w:szCs w:val="34"/>
          </w:rPr>
          <w:delText>p</w:delText>
        </w:r>
      </w:del>
      <w:r>
        <w:rPr>
          <w:rFonts w:ascii="CMSSBX10" w:hAnsi="CMSSBX10" w:cs="CMSSBX10"/>
          <w:color w:val="000000"/>
          <w:sz w:val="34"/>
          <w:szCs w:val="34"/>
        </w:rPr>
        <w:t>rocess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 order to be in compliance with given design rules and standards, the development of services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has to follow strict protocols.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development stages considered in this section are an adoption of the development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stages, provided by Erl et al. in [25, p.116]. In detail, the _rst four stages are the object of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investigation. The stages are renamed to _t for the development of a single service instead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of an overall SoA and are denominated: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I12" w:hAnsi="CMSSI12" w:cs="CMSSI12"/>
          <w:color w:val="000000"/>
          <w:sz w:val="24"/>
          <w:szCs w:val="24"/>
        </w:rPr>
        <w:t>Service investigation/planning</w:t>
      </w:r>
      <w:r>
        <w:rPr>
          <w:rFonts w:ascii="CMSS12" w:hAnsi="CMSS12" w:cs="CMSS12"/>
          <w:color w:val="000000"/>
          <w:sz w:val="24"/>
          <w:szCs w:val="24"/>
        </w:rPr>
        <w:t>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I12" w:hAnsi="CMSSI12" w:cs="CMSSI12"/>
          <w:color w:val="000000"/>
          <w:sz w:val="24"/>
          <w:szCs w:val="24"/>
        </w:rPr>
        <w:t>Service inventory analysis</w:t>
      </w:r>
      <w:r>
        <w:rPr>
          <w:rFonts w:ascii="CMSS12" w:hAnsi="CMSS12" w:cs="CMSS12"/>
          <w:color w:val="000000"/>
          <w:sz w:val="24"/>
          <w:szCs w:val="24"/>
        </w:rPr>
        <w:t>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I12" w:hAnsi="CMSSI12" w:cs="CMSSI12"/>
          <w:color w:val="000000"/>
          <w:sz w:val="24"/>
          <w:szCs w:val="24"/>
        </w:rPr>
        <w:t xml:space="preserve">Service oriented analysis </w:t>
      </w:r>
      <w:r>
        <w:rPr>
          <w:rFonts w:ascii="CMSS12" w:hAnsi="CMSS12" w:cs="CMSS12"/>
          <w:color w:val="000000"/>
          <w:sz w:val="24"/>
          <w:szCs w:val="24"/>
        </w:rPr>
        <w:t>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I12" w:hAnsi="CMSSI12" w:cs="CMSSI12"/>
          <w:color w:val="000000"/>
          <w:sz w:val="24"/>
          <w:szCs w:val="24"/>
        </w:rPr>
        <w:t xml:space="preserve">Service oriented design </w:t>
      </w:r>
      <w:r>
        <w:rPr>
          <w:rFonts w:ascii="CMSS12" w:hAnsi="CMSS12" w:cs="CMSS12"/>
          <w:color w:val="000000"/>
          <w:sz w:val="24"/>
          <w:szCs w:val="24"/>
        </w:rPr>
        <w:t>[25, p.116].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43</w:t>
      </w:r>
    </w:p>
    <w:p w:rsidR="004723F9" w:rsidRDefault="004723F9" w:rsidP="0036704D">
      <w:pPr>
        <w:autoSpaceDE w:val="0"/>
        <w:autoSpaceDN w:val="0"/>
        <w:adjustRightInd w:val="0"/>
        <w:spacing w:after="0" w:line="240" w:lineRule="auto"/>
        <w:rPr>
          <w:ins w:id="251" w:author="Susanne Ploner" w:date="2015-09-06T19:23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3.4.1 Service Investigation/Planning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This phase is concerned with the initial layout of the service. It is the phase where necessary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requirements are listed and explored. There are several questions which need to be answered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during this stage: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>What is the scope of the service?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>What are required capabilities?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>Which capabilities are not required?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>What are the safety requirements concerning this service?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>Should this functionality be implemented as service at all?</w:t>
      </w:r>
    </w:p>
    <w:p w:rsidR="004723F9" w:rsidRDefault="004723F9" w:rsidP="0036704D">
      <w:pPr>
        <w:autoSpaceDE w:val="0"/>
        <w:autoSpaceDN w:val="0"/>
        <w:adjustRightInd w:val="0"/>
        <w:spacing w:after="0" w:line="240" w:lineRule="auto"/>
        <w:rPr>
          <w:ins w:id="252" w:author="Susanne Ploner" w:date="2015-09-06T19:24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3.4.2 Service Inventory Analysis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During the service inventory analysis the service inventory (cf. section 2.5.2) is searched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for services which are required in order to build up the desired service. This simpli_es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development</w:t>
      </w:r>
      <w:del w:id="253" w:author="Susanne Ploner" w:date="2015-09-06T19:24:00Z">
        <w:r w:rsidDel="004723F9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because much of the required functionality is already provided by other services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and at the same time this step is responsible for preventing redundancies.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outcome of the service inventory analysis phase is a so called </w:t>
      </w:r>
      <w:r>
        <w:rPr>
          <w:rFonts w:ascii="CMSSI12" w:hAnsi="CMSSI12" w:cs="CMSSI12"/>
          <w:color w:val="000000"/>
          <w:sz w:val="24"/>
          <w:szCs w:val="24"/>
        </w:rPr>
        <w:t>service candidate</w:t>
      </w:r>
      <w:r>
        <w:rPr>
          <w:rFonts w:ascii="CMSS12" w:hAnsi="CMSS12" w:cs="CMSS12"/>
          <w:color w:val="000000"/>
          <w:sz w:val="24"/>
          <w:szCs w:val="24"/>
        </w:rPr>
        <w:t>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This denotes a conceptual service model before it is implemented by means of a speci_c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language. According to [25, p.42], the concept of a language independent service candidate is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applied, because the service undergoes a lot of changes in these early stages of development.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Nevertheless, this may not be practicable in reality and it is not unlikely that the templates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for the service contract are used and extended from the very beginning of the development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process.</w:t>
      </w:r>
    </w:p>
    <w:p w:rsidR="004723F9" w:rsidRDefault="004723F9" w:rsidP="0036704D">
      <w:pPr>
        <w:autoSpaceDE w:val="0"/>
        <w:autoSpaceDN w:val="0"/>
        <w:adjustRightInd w:val="0"/>
        <w:spacing w:after="0" w:line="240" w:lineRule="auto"/>
        <w:rPr>
          <w:ins w:id="254" w:author="Susanne Ploner" w:date="2015-09-06T19:25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3.4.3 Service Oriented Analysis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During the service oriented analysis phase the service candidate is reviewed and checked in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terms of </w:t>
      </w:r>
      <w:r>
        <w:rPr>
          <w:rFonts w:ascii="CMSSI12" w:hAnsi="CMSSI12" w:cs="CMSSI12"/>
          <w:color w:val="000000"/>
          <w:sz w:val="24"/>
          <w:szCs w:val="24"/>
        </w:rPr>
        <w:t xml:space="preserve">naming </w:t>
      </w:r>
      <w:r>
        <w:rPr>
          <w:rFonts w:ascii="CMSS12" w:hAnsi="CMSS12" w:cs="CMSS12"/>
          <w:color w:val="000000"/>
          <w:sz w:val="24"/>
          <w:szCs w:val="24"/>
        </w:rPr>
        <w:t xml:space="preserve">and </w:t>
      </w:r>
      <w:r>
        <w:rPr>
          <w:rFonts w:ascii="CMSSI12" w:hAnsi="CMSSI12" w:cs="CMSSI12"/>
          <w:color w:val="000000"/>
          <w:sz w:val="24"/>
          <w:szCs w:val="24"/>
        </w:rPr>
        <w:t>normalisation</w:t>
      </w:r>
      <w:r>
        <w:rPr>
          <w:rFonts w:ascii="CMSS12" w:hAnsi="CMSS12" w:cs="CMSS12"/>
          <w:color w:val="000000"/>
          <w:sz w:val="24"/>
          <w:szCs w:val="24"/>
        </w:rPr>
        <w:t>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Service naming. </w:t>
      </w:r>
      <w:r>
        <w:rPr>
          <w:rFonts w:ascii="CMSS12" w:hAnsi="CMSS12" w:cs="CMSS12"/>
          <w:color w:val="000000"/>
          <w:sz w:val="24"/>
          <w:szCs w:val="24"/>
        </w:rPr>
        <w:t>The naming of the service candidate must be in accordance with other,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existing, services [25, p.206].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44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 terms of automotive, the naming is governed by certain standards, like AUTOSAR,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which proposes naming conventions in their </w:t>
      </w:r>
      <w:r>
        <w:rPr>
          <w:rFonts w:ascii="CMSSBX10" w:hAnsi="CMSSBX10" w:cs="CMSSBX10"/>
          <w:color w:val="000000"/>
          <w:sz w:val="24"/>
          <w:szCs w:val="24"/>
        </w:rPr>
        <w:t>SW-C and System Modelling Guide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[52].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 uni_ed naming convention is quite helpful</w:t>
      </w:r>
      <w:del w:id="255" w:author="Susanne Ploner" w:date="2015-09-06T19:25:00Z">
        <w:r w:rsidDel="004723F9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when dealing with standardised interfaces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and provides a possibility to include relevant meta data, like the related system or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intended functionality, into the name [53].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Service normalisation. </w:t>
      </w:r>
      <w:r>
        <w:rPr>
          <w:rFonts w:ascii="CMSS12" w:hAnsi="CMSS12" w:cs="CMSS12"/>
          <w:color w:val="000000"/>
          <w:sz w:val="24"/>
          <w:szCs w:val="24"/>
        </w:rPr>
        <w:t>Services within the same service inventory shall not have overlapping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boundaries. In other words, redundant logic should generally be avoided, </w:t>
      </w:r>
      <w:ins w:id="256" w:author="Susanne Ploner" w:date="2015-09-06T19:25:00Z">
        <w:r w:rsidR="006177DE">
          <w:rPr>
            <w:rFonts w:ascii="CMSS12" w:hAnsi="CMSS12" w:cs="CMSS12"/>
            <w:color w:val="000000"/>
            <w:sz w:val="24"/>
            <w:szCs w:val="24"/>
          </w:rPr>
          <w:t>as</w:t>
        </w:r>
      </w:ins>
      <w:del w:id="257" w:author="Susanne Ploner" w:date="2015-09-06T19:25:00Z">
        <w:r w:rsidDel="006177DE">
          <w:rPr>
            <w:rFonts w:ascii="CMSS12" w:hAnsi="CMSS12" w:cs="CMSS12"/>
            <w:color w:val="000000"/>
            <w:sz w:val="24"/>
            <w:szCs w:val="24"/>
          </w:rPr>
          <w:delText>for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it would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violate the concept of a SoA. Accordingly, the services are forced to use existing services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if those o_er the required functionality [25, p.207].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Service Candidate Review. </w:t>
      </w:r>
      <w:r>
        <w:rPr>
          <w:rFonts w:ascii="CMSS12" w:hAnsi="CMSS12" w:cs="CMSS12"/>
          <w:color w:val="000000"/>
          <w:sz w:val="24"/>
          <w:szCs w:val="24"/>
        </w:rPr>
        <w:t>The _nal phase of this stage is a review by the related developers.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 possible outcome of this review is the approval of changes or extensions to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service candidate [25, p.210].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 order to ensure an unbiased outcome, this review could be conducted by \external"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people, which have not been included into the development process up to this step,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but still have a thorough knowledge of the SoA principles. Those people might think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of a quite di_erent approach for the very same problem and could raise new questions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concerning the proposed design and composition.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 review can also take place if an existing and already implemented service is extended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by one or more new capabilities [25, p.210].</w:t>
      </w:r>
    </w:p>
    <w:p w:rsidR="006177DE" w:rsidRDefault="006177DE" w:rsidP="0036704D">
      <w:pPr>
        <w:autoSpaceDE w:val="0"/>
        <w:autoSpaceDN w:val="0"/>
        <w:adjustRightInd w:val="0"/>
        <w:spacing w:after="0" w:line="240" w:lineRule="auto"/>
        <w:rPr>
          <w:ins w:id="258" w:author="Susanne Ploner" w:date="2015-09-06T19:26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3.4.4 Service Oriented Design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Erl et al. [25, p.86] describe this phase as: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\Service-Oriented Design subjects this service candidate to additional considerations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that shape it into a technical service contract in alignment with other service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contracts being produced for the same service inventory."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aim of the service oriented design phase is to physically establish the service contract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by _lling out the corresponding templates. It is initiated when su_cient analysis has been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conducted and ends with a _nished service contract as output.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45</w:t>
      </w:r>
    </w:p>
    <w:p w:rsidR="006177DE" w:rsidRDefault="006177DE" w:rsidP="0036704D">
      <w:pPr>
        <w:autoSpaceDE w:val="0"/>
        <w:autoSpaceDN w:val="0"/>
        <w:adjustRightInd w:val="0"/>
        <w:spacing w:after="0" w:line="240" w:lineRule="auto"/>
        <w:rPr>
          <w:ins w:id="259" w:author="Susanne Ploner" w:date="2015-09-06T19:26:00Z"/>
          <w:rFonts w:ascii="CMSSBX10" w:hAnsi="CMSSBX10" w:cs="CMSSBX10"/>
          <w:color w:val="000000"/>
          <w:sz w:val="34"/>
          <w:szCs w:val="34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34"/>
          <w:szCs w:val="34"/>
        </w:rPr>
      </w:pPr>
      <w:r>
        <w:rPr>
          <w:rFonts w:ascii="CMSSBX10" w:hAnsi="CMSSBX10" w:cs="CMSSBX10"/>
          <w:color w:val="000000"/>
          <w:sz w:val="34"/>
          <w:szCs w:val="34"/>
        </w:rPr>
        <w:t>3.5 Use Case Scenario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As _nal part of this investigation, a short use case scenario was conducted. In detail, the development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process of an </w:t>
      </w:r>
      <w:r>
        <w:rPr>
          <w:rFonts w:ascii="CMSSI12" w:hAnsi="CMSSI12" w:cs="CMSSI12"/>
          <w:color w:val="000000"/>
          <w:sz w:val="24"/>
          <w:szCs w:val="24"/>
        </w:rPr>
        <w:t xml:space="preserve">error detection service </w:t>
      </w:r>
      <w:r>
        <w:rPr>
          <w:rFonts w:ascii="CMSS12" w:hAnsi="CMSS12" w:cs="CMSS12"/>
          <w:color w:val="000000"/>
          <w:sz w:val="24"/>
          <w:szCs w:val="24"/>
        </w:rPr>
        <w:t>was investigated by means of the development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phases featured in section 3.4. Due to the scarce reference material related to this topic,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use case scenario is rather short and quite theoretical. However, it provides a good example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on what the development process of a service may look like.</w:t>
      </w:r>
    </w:p>
    <w:p w:rsidR="006177DE" w:rsidRDefault="006177DE" w:rsidP="0036704D">
      <w:pPr>
        <w:autoSpaceDE w:val="0"/>
        <w:autoSpaceDN w:val="0"/>
        <w:adjustRightInd w:val="0"/>
        <w:spacing w:after="0" w:line="240" w:lineRule="auto"/>
        <w:rPr>
          <w:ins w:id="260" w:author="Susanne Ploner" w:date="2015-09-06T19:27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3.5.1 Service Investigation/Planning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Scope of the service. </w:t>
      </w:r>
      <w:r>
        <w:rPr>
          <w:rFonts w:ascii="CMSS12" w:hAnsi="CMSS12" w:cs="CMSS12"/>
          <w:color w:val="000000"/>
          <w:sz w:val="24"/>
          <w:szCs w:val="24"/>
        </w:rPr>
        <w:t>The service should be capable of detecting an error within a given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ECR and act accordingly. Therefore it needs the signal of all the sensors it should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mirror, as well as clock signal for creating sampling times.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Required capabilities. </w:t>
      </w: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 xml:space="preserve">Detection </w:t>
      </w:r>
      <w:ins w:id="261" w:author="Susanne Ploner" w:date="2015-09-06T19:27:00Z">
        <w:r w:rsidR="006177DE">
          <w:rPr>
            <w:rFonts w:ascii="CMSS12" w:hAnsi="CMSS12" w:cs="CMSS12"/>
            <w:color w:val="000000"/>
            <w:sz w:val="24"/>
            <w:szCs w:val="24"/>
          </w:rPr>
          <w:t xml:space="preserve">of </w:t>
        </w:r>
      </w:ins>
      <w:r>
        <w:rPr>
          <w:rFonts w:ascii="CMSS12" w:hAnsi="CMSS12" w:cs="CMSS12"/>
          <w:color w:val="000000"/>
          <w:sz w:val="24"/>
          <w:szCs w:val="24"/>
        </w:rPr>
        <w:t>an error in one of the sensors.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>Restart of an erroneous sensor.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>Purging the service from the service repository if more than two sensors fail 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errors can no longer be detected.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BX10" w:hAnsi="CMSSBX10" w:cs="CMSSBX10"/>
          <w:color w:val="000000"/>
          <w:sz w:val="24"/>
          <w:szCs w:val="24"/>
        </w:rPr>
        <w:t xml:space="preserve">Non-required capabilities. </w:t>
      </w: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>Detection of a fault.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>Detection of a failure.</w:t>
      </w:r>
    </w:p>
    <w:p w:rsidR="006177DE" w:rsidRDefault="006177DE" w:rsidP="0036704D">
      <w:pPr>
        <w:autoSpaceDE w:val="0"/>
        <w:autoSpaceDN w:val="0"/>
        <w:adjustRightInd w:val="0"/>
        <w:spacing w:after="0" w:line="240" w:lineRule="auto"/>
        <w:rPr>
          <w:ins w:id="262" w:author="Susanne Ploner" w:date="2015-09-06T19:28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3.5.2 Service Inventory Analysis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error detection service will require: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 xml:space="preserve">A </w:t>
      </w:r>
      <w:r>
        <w:rPr>
          <w:rFonts w:ascii="CMSSI12" w:hAnsi="CMSSI12" w:cs="CMSSI12"/>
          <w:color w:val="000000"/>
          <w:sz w:val="24"/>
          <w:szCs w:val="24"/>
        </w:rPr>
        <w:t xml:space="preserve">clock service </w:t>
      </w:r>
      <w:r>
        <w:rPr>
          <w:rFonts w:ascii="CMSS12" w:hAnsi="CMSS12" w:cs="CMSS12"/>
          <w:color w:val="000000"/>
          <w:sz w:val="24"/>
          <w:szCs w:val="24"/>
        </w:rPr>
        <w:t>for creating sampling times,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 xml:space="preserve">A </w:t>
      </w:r>
      <w:r>
        <w:rPr>
          <w:rFonts w:ascii="CMSSI12" w:hAnsi="CMSSI12" w:cs="CMSSI12"/>
          <w:color w:val="000000"/>
          <w:sz w:val="24"/>
          <w:szCs w:val="24"/>
        </w:rPr>
        <w:t xml:space="preserve">fault detection service </w:t>
      </w:r>
      <w:r>
        <w:rPr>
          <w:rFonts w:ascii="CMSS12" w:hAnsi="CMSS12" w:cs="CMSS12"/>
          <w:color w:val="000000"/>
          <w:sz w:val="24"/>
          <w:szCs w:val="24"/>
        </w:rPr>
        <w:t>for detecting a fault in one of the mirrored services,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 xml:space="preserve">A </w:t>
      </w:r>
      <w:r>
        <w:rPr>
          <w:rFonts w:ascii="CMSSI12" w:hAnsi="CMSSI12" w:cs="CMSSI12"/>
          <w:color w:val="000000"/>
          <w:sz w:val="24"/>
          <w:szCs w:val="24"/>
        </w:rPr>
        <w:t xml:space="preserve">management service for the service repository </w:t>
      </w:r>
      <w:r>
        <w:rPr>
          <w:rFonts w:ascii="CMSS12" w:hAnsi="CMSS12" w:cs="CMSS12"/>
          <w:color w:val="000000"/>
          <w:sz w:val="24"/>
          <w:szCs w:val="24"/>
        </w:rPr>
        <w:t>to update the repository in case of an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erroneous service, and additionally perhaps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SS12" w:hAnsi="CMSS12" w:cs="CMSS12"/>
          <w:color w:val="000000"/>
          <w:sz w:val="24"/>
          <w:szCs w:val="24"/>
        </w:rPr>
        <w:t xml:space="preserve">A </w:t>
      </w:r>
      <w:r>
        <w:rPr>
          <w:rFonts w:ascii="CMSSI12" w:hAnsi="CMSSI12" w:cs="CMSSI12"/>
          <w:color w:val="000000"/>
          <w:sz w:val="24"/>
          <w:szCs w:val="24"/>
        </w:rPr>
        <w:t>service for restarting another service</w:t>
      </w:r>
      <w:del w:id="263" w:author="Susanne Ploner" w:date="2015-09-06T19:28:00Z">
        <w:r w:rsidDel="0032364B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which is erroneous.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During operation</w:t>
      </w:r>
      <w:del w:id="264" w:author="Susanne Ploner" w:date="2015-09-06T19:28:00Z">
        <w:r w:rsidDel="0032364B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it will also need the redundant service inside the ECR, whose functionality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shall be checked for errors. Of course</w:t>
      </w:r>
      <w:ins w:id="265" w:author="Susanne Ploner" w:date="2015-09-06T19:28:00Z">
        <w:r w:rsidR="0032364B">
          <w:rPr>
            <w:rFonts w:ascii="CMSS12" w:hAnsi="CMSS12" w:cs="CMSS12"/>
            <w:color w:val="000000"/>
            <w:sz w:val="24"/>
            <w:szCs w:val="24"/>
          </w:rPr>
          <w:t>,</w:t>
        </w:r>
      </w:ins>
      <w:r>
        <w:rPr>
          <w:rFonts w:ascii="CMSS12" w:hAnsi="CMSS12" w:cs="CMSS12"/>
          <w:color w:val="000000"/>
          <w:sz w:val="24"/>
          <w:szCs w:val="24"/>
        </w:rPr>
        <w:t xml:space="preserve"> they should feature di_erent implementations 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independent hardware components, so that an error could not emerge in multiple services at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same time.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46</w:t>
      </w:r>
    </w:p>
    <w:p w:rsidR="0032364B" w:rsidRDefault="0032364B" w:rsidP="0036704D">
      <w:pPr>
        <w:autoSpaceDE w:val="0"/>
        <w:autoSpaceDN w:val="0"/>
        <w:adjustRightInd w:val="0"/>
        <w:spacing w:after="0" w:line="240" w:lineRule="auto"/>
        <w:rPr>
          <w:ins w:id="266" w:author="Susanne Ploner" w:date="2015-09-06T19:28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3.5.3 Service Oriented Analysis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Concerning the naming, the example service should be in accordance with the AUTOSAR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naming conventions [52]. Hence, a suitable candidate would be </w:t>
      </w:r>
      <w:r>
        <w:rPr>
          <w:rFonts w:ascii="CMSSBX10" w:hAnsi="CMSSBX10" w:cs="CMSSBX10"/>
          <w:color w:val="000000"/>
          <w:sz w:val="24"/>
          <w:szCs w:val="24"/>
        </w:rPr>
        <w:t>error detection</w:t>
      </w:r>
      <w:r>
        <w:rPr>
          <w:rFonts w:ascii="CMSS12" w:hAnsi="CMSS12" w:cs="CMSS12"/>
          <w:color w:val="000000"/>
          <w:sz w:val="24"/>
          <w:szCs w:val="24"/>
        </w:rPr>
        <w:t>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The </w:t>
      </w:r>
      <w:r>
        <w:rPr>
          <w:rFonts w:ascii="CMSSI12" w:hAnsi="CMSSI12" w:cs="CMSSI12"/>
          <w:color w:val="000000"/>
          <w:sz w:val="24"/>
          <w:szCs w:val="24"/>
        </w:rPr>
        <w:t xml:space="preserve">service normalisation </w:t>
      </w:r>
      <w:r>
        <w:rPr>
          <w:rFonts w:ascii="CMSS12" w:hAnsi="CMSS12" w:cs="CMSS12"/>
          <w:color w:val="000000"/>
          <w:sz w:val="24"/>
          <w:szCs w:val="24"/>
        </w:rPr>
        <w:t xml:space="preserve">and </w:t>
      </w:r>
      <w:r>
        <w:rPr>
          <w:rFonts w:ascii="CMSSI12" w:hAnsi="CMSSI12" w:cs="CMSSI12"/>
          <w:color w:val="000000"/>
          <w:sz w:val="24"/>
          <w:szCs w:val="24"/>
        </w:rPr>
        <w:t xml:space="preserve">service candidate review </w:t>
      </w:r>
      <w:r>
        <w:rPr>
          <w:rFonts w:ascii="CMSS12" w:hAnsi="CMSS12" w:cs="CMSS12"/>
          <w:color w:val="000000"/>
          <w:sz w:val="24"/>
          <w:szCs w:val="24"/>
        </w:rPr>
        <w:t>are not really doable</w:t>
      </w:r>
      <w:ins w:id="267" w:author="Susanne Ploner" w:date="2015-09-06T19:29:00Z">
        <w:r w:rsidR="0032364B">
          <w:rPr>
            <w:rFonts w:ascii="CMSS12" w:hAnsi="CMSS12" w:cs="CMSS12"/>
            <w:color w:val="000000"/>
            <w:sz w:val="24"/>
            <w:szCs w:val="24"/>
          </w:rPr>
          <w:t>,</w:t>
        </w:r>
      </w:ins>
      <w:r>
        <w:rPr>
          <w:rFonts w:ascii="CMSS12" w:hAnsi="CMSS12" w:cs="CMSS12"/>
          <w:color w:val="000000"/>
          <w:sz w:val="24"/>
          <w:szCs w:val="24"/>
        </w:rPr>
        <w:t xml:space="preserve"> just theoretically.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Therefore, it shall be assumed that the example service has no overlapping functionality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and has passed the review.</w:t>
      </w:r>
    </w:p>
    <w:p w:rsidR="0032364B" w:rsidRDefault="0032364B" w:rsidP="0036704D">
      <w:pPr>
        <w:autoSpaceDE w:val="0"/>
        <w:autoSpaceDN w:val="0"/>
        <w:adjustRightInd w:val="0"/>
        <w:spacing w:after="0" w:line="240" w:lineRule="auto"/>
        <w:rPr>
          <w:ins w:id="268" w:author="Susanne Ploner" w:date="2015-09-06T19:29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3.5.4 Service Oriented Design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Unfortunately, the service contract templates, which are designed by Arrowhead, were not yet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available at the time this thesis was written. Accordingly, there could be no example contract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be established.</w:t>
      </w:r>
    </w:p>
    <w:p w:rsidR="0032364B" w:rsidRDefault="0032364B" w:rsidP="0036704D">
      <w:pPr>
        <w:autoSpaceDE w:val="0"/>
        <w:autoSpaceDN w:val="0"/>
        <w:adjustRightInd w:val="0"/>
        <w:spacing w:after="0" w:line="240" w:lineRule="auto"/>
        <w:rPr>
          <w:ins w:id="269" w:author="Susanne Ploner" w:date="2015-09-06T19:29:00Z"/>
          <w:rFonts w:ascii="CMSSBX10" w:hAnsi="CMSSBX10" w:cs="CMSSBX10"/>
          <w:color w:val="000000"/>
          <w:sz w:val="29"/>
          <w:szCs w:val="29"/>
        </w:rPr>
      </w:pPr>
    </w:p>
    <w:p w:rsidR="0032364B" w:rsidRDefault="0032364B" w:rsidP="0036704D">
      <w:pPr>
        <w:autoSpaceDE w:val="0"/>
        <w:autoSpaceDN w:val="0"/>
        <w:adjustRightInd w:val="0"/>
        <w:spacing w:after="0" w:line="240" w:lineRule="auto"/>
        <w:rPr>
          <w:ins w:id="270" w:author="Susanne Ploner" w:date="2015-09-06T19:29:00Z"/>
          <w:rFonts w:ascii="CMSSBX10" w:hAnsi="CMSSBX10" w:cs="CMSSBX10"/>
          <w:color w:val="000000"/>
          <w:sz w:val="29"/>
          <w:szCs w:val="29"/>
        </w:rPr>
      </w:pP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9"/>
          <w:szCs w:val="29"/>
        </w:rPr>
      </w:pPr>
      <w:r>
        <w:rPr>
          <w:rFonts w:ascii="CMSSBX10" w:hAnsi="CMSSBX10" w:cs="CMSSBX10"/>
          <w:color w:val="000000"/>
          <w:sz w:val="29"/>
          <w:szCs w:val="29"/>
        </w:rPr>
        <w:t>3.5.5 Possible Implementation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At the end of the _rst four phases, which are concerned with the conceptual development,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service contract is issued. Subsequently </w:t>
      </w:r>
      <w:del w:id="271" w:author="Susanne Ploner" w:date="2015-09-06T19:30:00Z">
        <w:r w:rsidDel="0032364B">
          <w:rPr>
            <w:rFonts w:ascii="CMSS12" w:hAnsi="CMSS12" w:cs="CMSS12"/>
            <w:color w:val="000000"/>
            <w:sz w:val="24"/>
            <w:szCs w:val="24"/>
          </w:rPr>
          <w:delText xml:space="preserve">follows </w:delText>
        </w:r>
      </w:del>
      <w:r>
        <w:rPr>
          <w:rFonts w:ascii="CMSS12" w:hAnsi="CMSS12" w:cs="CMSS12"/>
          <w:color w:val="000000"/>
          <w:sz w:val="24"/>
          <w:szCs w:val="24"/>
        </w:rPr>
        <w:t>the actual implementation of the service</w:t>
      </w:r>
      <w:ins w:id="272" w:author="Susanne Ploner" w:date="2015-09-06T19:30:00Z">
        <w:r w:rsidR="0032364B">
          <w:rPr>
            <w:rFonts w:ascii="CMSS12" w:hAnsi="CMSS12" w:cs="CMSS12"/>
            <w:color w:val="000000"/>
            <w:sz w:val="24"/>
            <w:szCs w:val="24"/>
          </w:rPr>
          <w:t xml:space="preserve"> is</w:t>
        </w:r>
        <w:r w:rsidR="0032364B" w:rsidRPr="0032364B">
          <w:rPr>
            <w:rFonts w:ascii="CMSS12" w:hAnsi="CMSS12" w:cs="CMSS12"/>
            <w:color w:val="000000"/>
            <w:sz w:val="24"/>
            <w:szCs w:val="24"/>
          </w:rPr>
          <w:t xml:space="preserve"> </w:t>
        </w:r>
        <w:r w:rsidR="0032364B">
          <w:rPr>
            <w:rFonts w:ascii="CMSS12" w:hAnsi="CMSS12" w:cs="CMSS12"/>
            <w:color w:val="000000"/>
            <w:sz w:val="24"/>
            <w:szCs w:val="24"/>
          </w:rPr>
          <w:t>follow</w:t>
        </w:r>
        <w:r w:rsidR="0032364B">
          <w:rPr>
            <w:rFonts w:ascii="CMSS12" w:hAnsi="CMSS12" w:cs="CMSS12"/>
            <w:color w:val="000000"/>
            <w:sz w:val="24"/>
            <w:szCs w:val="24"/>
          </w:rPr>
          <w:t>ed</w:t>
        </w:r>
      </w:ins>
      <w:r>
        <w:rPr>
          <w:rFonts w:ascii="CMSS12" w:hAnsi="CMSS12" w:cs="CMSS12"/>
          <w:color w:val="000000"/>
          <w:sz w:val="24"/>
          <w:szCs w:val="24"/>
        </w:rPr>
        <w:t xml:space="preserve"> by 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developer, who was (most likely) not included in the preceding design phases. Therefore</w:t>
      </w:r>
      <w:del w:id="273" w:author="Susanne Ploner" w:date="2015-09-06T19:30:00Z">
        <w:r w:rsidDel="0032364B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contract must provide all the necessary information for the implementation process, leaving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no ambiguities or open questions.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It is then up to the developer to decide how the service will be implemented, e.g. which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programming language or approach to use. The outcome is a certain architecture, which can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be based on any arbitrary technology.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 possible architecture resulting from the service of this use case is a triple modular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redundancy approach (cf. section 3.3.3), as depicted in _gure 3.6.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47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0"/>
          <w:szCs w:val="20"/>
        </w:rPr>
      </w:pPr>
      <w:r>
        <w:rPr>
          <w:rFonts w:ascii="LiberationSerif" w:hAnsi="LiberationSerif" w:cs="LiberationSerif"/>
          <w:color w:val="000000"/>
          <w:sz w:val="20"/>
          <w:szCs w:val="20"/>
        </w:rPr>
        <w:t>24 June 2015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5"/>
          <w:szCs w:val="25"/>
        </w:rPr>
      </w:pPr>
      <w:r>
        <w:rPr>
          <w:rFonts w:ascii="LiberationSans" w:hAnsi="LiberationSans" w:cs="LiberationSans"/>
          <w:color w:val="000000"/>
          <w:sz w:val="25"/>
          <w:szCs w:val="25"/>
        </w:rPr>
        <w:t>Service 1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62"/>
          <w:szCs w:val="62"/>
        </w:rPr>
      </w:pPr>
      <w:r>
        <w:rPr>
          <w:rFonts w:ascii="LiberationSans" w:hAnsi="LiberationSans" w:cs="LiberationSans"/>
          <w:color w:val="000000"/>
          <w:sz w:val="62"/>
          <w:szCs w:val="62"/>
        </w:rPr>
        <w:t>Error detection service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Service 1.1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Service 1.2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Service 1.3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5"/>
          <w:szCs w:val="25"/>
        </w:rPr>
      </w:pPr>
      <w:r>
        <w:rPr>
          <w:rFonts w:ascii="LiberationSans" w:hAnsi="LiberationSans" w:cs="LiberationSans"/>
          <w:color w:val="000000"/>
          <w:sz w:val="25"/>
          <w:szCs w:val="25"/>
        </w:rPr>
        <w:t>Service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5"/>
          <w:szCs w:val="25"/>
        </w:rPr>
      </w:pPr>
      <w:r>
        <w:rPr>
          <w:rFonts w:ascii="LiberationSans" w:hAnsi="LiberationSans" w:cs="LiberationSans"/>
          <w:color w:val="000000"/>
          <w:sz w:val="25"/>
          <w:szCs w:val="25"/>
        </w:rPr>
        <w:t>Repository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5"/>
          <w:szCs w:val="25"/>
        </w:rPr>
      </w:pPr>
      <w:r>
        <w:rPr>
          <w:rFonts w:ascii="LiberationSans" w:hAnsi="LiberationSans" w:cs="LiberationSans"/>
          <w:color w:val="000000"/>
          <w:sz w:val="25"/>
          <w:szCs w:val="25"/>
        </w:rPr>
        <w:t>Service consumer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5"/>
          <w:szCs w:val="25"/>
        </w:rPr>
      </w:pPr>
      <w:r>
        <w:rPr>
          <w:rFonts w:ascii="LiberationSans" w:hAnsi="LiberationSans" w:cs="LiberationSans"/>
          <w:color w:val="000000"/>
          <w:sz w:val="25"/>
          <w:szCs w:val="25"/>
        </w:rPr>
        <w:t>e.g. other service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7"/>
          <w:szCs w:val="17"/>
        </w:rPr>
      </w:pPr>
      <w:r>
        <w:rPr>
          <w:rFonts w:ascii="LiberationSans" w:hAnsi="LiberationSans" w:cs="LiberationSans"/>
          <w:color w:val="000000"/>
          <w:sz w:val="17"/>
          <w:szCs w:val="17"/>
        </w:rPr>
        <w:t>a. publish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7"/>
          <w:szCs w:val="17"/>
        </w:rPr>
      </w:pPr>
      <w:r>
        <w:rPr>
          <w:rFonts w:ascii="LiberationSans" w:hAnsi="LiberationSans" w:cs="LiberationSans"/>
          <w:color w:val="000000"/>
          <w:sz w:val="17"/>
          <w:szCs w:val="17"/>
        </w:rPr>
        <w:t>b. discover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7"/>
          <w:szCs w:val="17"/>
        </w:rPr>
      </w:pPr>
      <w:r>
        <w:rPr>
          <w:rFonts w:ascii="LiberationSans" w:hAnsi="LiberationSans" w:cs="LiberationSans"/>
          <w:color w:val="000000"/>
          <w:sz w:val="17"/>
          <w:szCs w:val="17"/>
        </w:rPr>
        <w:t>c. bind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5"/>
          <w:szCs w:val="25"/>
        </w:rPr>
      </w:pPr>
      <w:r>
        <w:rPr>
          <w:rFonts w:ascii="LiberationSans" w:hAnsi="LiberationSans" w:cs="LiberationSans"/>
          <w:color w:val="000000"/>
          <w:sz w:val="25"/>
          <w:szCs w:val="25"/>
        </w:rPr>
        <w:t>Error detection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5"/>
          <w:szCs w:val="25"/>
        </w:rPr>
      </w:pPr>
      <w:r>
        <w:rPr>
          <w:rFonts w:ascii="LiberationSans" w:hAnsi="LiberationSans" w:cs="LiberationSans"/>
          <w:color w:val="000000"/>
          <w:sz w:val="25"/>
          <w:szCs w:val="25"/>
        </w:rPr>
        <w:t>service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comparison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7"/>
          <w:szCs w:val="17"/>
        </w:rPr>
      </w:pPr>
      <w:r>
        <w:rPr>
          <w:rFonts w:ascii="LiberationSans" w:hAnsi="LiberationSans" w:cs="LiberationSans"/>
          <w:color w:val="000000"/>
          <w:sz w:val="17"/>
          <w:szCs w:val="17"/>
        </w:rPr>
        <w:t>restart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7"/>
          <w:szCs w:val="17"/>
        </w:rPr>
      </w:pPr>
      <w:r>
        <w:rPr>
          <w:rFonts w:ascii="LiberationSans" w:hAnsi="LiberationSans" w:cs="LiberationSans"/>
          <w:color w:val="000000"/>
          <w:sz w:val="17"/>
          <w:szCs w:val="17"/>
        </w:rPr>
        <w:t>update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Figure 3.6: Possible architectural implementation of the example service.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48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50"/>
          <w:szCs w:val="50"/>
        </w:rPr>
      </w:pPr>
      <w:r>
        <w:rPr>
          <w:rFonts w:ascii="CMSSBX10" w:hAnsi="CMSSBX10" w:cs="CMSSBX10"/>
          <w:color w:val="000000"/>
          <w:sz w:val="50"/>
          <w:szCs w:val="50"/>
        </w:rPr>
        <w:t>Chapter 4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50"/>
          <w:szCs w:val="50"/>
        </w:rPr>
      </w:pPr>
      <w:r>
        <w:rPr>
          <w:rFonts w:ascii="CMSSBX10" w:hAnsi="CMSSBX10" w:cs="CMSSBX10"/>
          <w:color w:val="000000"/>
          <w:sz w:val="50"/>
          <w:szCs w:val="50"/>
        </w:rPr>
        <w:t>Discussion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Most of the concepts and principles feature</w:t>
      </w:r>
      <w:del w:id="274" w:author="Susanne Ploner" w:date="2015-09-06T19:31:00Z">
        <w:r w:rsidDel="0032364B">
          <w:rPr>
            <w:rFonts w:ascii="CMSS12" w:hAnsi="CMSS12" w:cs="CMSS12"/>
            <w:color w:val="000000"/>
            <w:sz w:val="24"/>
            <w:szCs w:val="24"/>
          </w:rPr>
          <w:delText xml:space="preserve"> </w:delText>
        </w:r>
      </w:del>
      <w:r>
        <w:rPr>
          <w:rFonts w:ascii="CMSS12" w:hAnsi="CMSS12" w:cs="CMSS12"/>
          <w:color w:val="000000"/>
          <w:sz w:val="24"/>
          <w:szCs w:val="24"/>
        </w:rPr>
        <w:t>s</w:t>
      </w:r>
      <w:ins w:id="275" w:author="Susanne Ploner" w:date="2015-09-06T19:31:00Z">
        <w:r w:rsidR="0032364B">
          <w:rPr>
            <w:rFonts w:ascii="CMSS12" w:hAnsi="CMSS12" w:cs="CMSS12"/>
            <w:color w:val="000000"/>
            <w:sz w:val="24"/>
            <w:szCs w:val="24"/>
          </w:rPr>
          <w:t xml:space="preserve"> </w:t>
        </w:r>
      </w:ins>
      <w:r>
        <w:rPr>
          <w:rFonts w:ascii="CMSS12" w:hAnsi="CMSS12" w:cs="CMSS12"/>
          <w:color w:val="000000"/>
          <w:sz w:val="24"/>
          <w:szCs w:val="24"/>
        </w:rPr>
        <w:t>in chapter 3 are quite theoretical and based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on perceptions which </w:t>
      </w:r>
      <w:ins w:id="276" w:author="Susanne Ploner" w:date="2015-09-06T19:31:00Z">
        <w:r w:rsidR="0032364B">
          <w:rPr>
            <w:rFonts w:ascii="CMSS12" w:hAnsi="CMSS12" w:cs="CMSS12"/>
            <w:color w:val="000000"/>
            <w:sz w:val="24"/>
            <w:szCs w:val="24"/>
          </w:rPr>
          <w:t xml:space="preserve">have </w:t>
        </w:r>
      </w:ins>
      <w:r>
        <w:rPr>
          <w:rFonts w:ascii="CMSS12" w:hAnsi="CMSS12" w:cs="CMSS12"/>
          <w:color w:val="000000"/>
          <w:sz w:val="24"/>
          <w:szCs w:val="24"/>
        </w:rPr>
        <w:t>derived from meetings and discussions with experts from this area.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Nevertheless, the plausibility and validity cannot be guaranteed. On the one hand this is due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to the state of the art of this research area, with few meaningful publications available. 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other hand</w:t>
      </w:r>
      <w:ins w:id="277" w:author="Susanne Ploner" w:date="2015-09-06T19:32:00Z">
        <w:r w:rsidR="0032364B">
          <w:rPr>
            <w:rFonts w:ascii="CMSS12" w:hAnsi="CMSS12" w:cs="CMSS12"/>
            <w:color w:val="000000"/>
            <w:sz w:val="24"/>
            <w:szCs w:val="24"/>
          </w:rPr>
          <w:t>,</w:t>
        </w:r>
      </w:ins>
      <w:r>
        <w:rPr>
          <w:rFonts w:ascii="CMSS12" w:hAnsi="CMSS12" w:cs="CMSS12"/>
          <w:color w:val="000000"/>
          <w:sz w:val="24"/>
          <w:szCs w:val="24"/>
        </w:rPr>
        <w:t xml:space="preserve"> it is due to the non-disclosure regulations of companies which operate in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functional safety and security area.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However, the document from which most of these concepts originate was created with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aim to demonstrate possible implementations or concepts to the EMC2 project group, since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SoA concept is quite new and unfamiliar to most of the project members. Accordingly,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here presented information states the company's way of looking at things with no claim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to correctness or completeness. The SoA paradigm for ES like vehicles or aircraft is still quite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at the beginning of its development, which is the reason why it is impossible to make any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accurate predictions. Hence, the actual purpose, for which use case and other concepts from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chapter 3 were developed, namely the creation of a uniform knowledge base, are ful_lled.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49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50"/>
          <w:szCs w:val="50"/>
        </w:rPr>
      </w:pPr>
      <w:r>
        <w:rPr>
          <w:rFonts w:ascii="CMSSBX10" w:hAnsi="CMSSBX10" w:cs="CMSSBX10"/>
          <w:color w:val="000000"/>
          <w:sz w:val="50"/>
          <w:szCs w:val="50"/>
        </w:rPr>
        <w:t>Chapter 5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50"/>
          <w:szCs w:val="50"/>
        </w:rPr>
      </w:pPr>
      <w:r>
        <w:rPr>
          <w:rFonts w:ascii="CMSSBX10" w:hAnsi="CMSSBX10" w:cs="CMSSBX10"/>
          <w:color w:val="000000"/>
          <w:sz w:val="50"/>
          <w:szCs w:val="50"/>
        </w:rPr>
        <w:t>Conclusion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 order to optimise the amount and maintainability of code, the concept of software reuse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has been present since the very early days of software development itself. The SoA approach,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which is treated within this thesis, is the state of the art concept in terms of software reuse.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underlying idea with this principle is that functionalities are implemented by means of so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called services</w:t>
      </w:r>
      <w:del w:id="278" w:author="Susanne Ploner" w:date="2015-09-06T19:33:00Z">
        <w:r w:rsidDel="0032364B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which hide their internal logic and allow connections only through well-de_ned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interfaces.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Although already widely applied in other domains, the SoA concept has not yet been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applied for ES like vehicles or aircraft. On the one</w:t>
      </w:r>
      <w:ins w:id="279" w:author="Susanne Ploner" w:date="2015-09-06T19:33:00Z">
        <w:r w:rsidR="0032364B">
          <w:rPr>
            <w:rFonts w:ascii="CMSS12" w:hAnsi="CMSS12" w:cs="CMSS12"/>
            <w:color w:val="000000"/>
            <w:sz w:val="24"/>
            <w:szCs w:val="24"/>
          </w:rPr>
          <w:t xml:space="preserve"> hand</w:t>
        </w:r>
      </w:ins>
      <w:r>
        <w:rPr>
          <w:rFonts w:ascii="CMSS12" w:hAnsi="CMSS12" w:cs="CMSS12"/>
          <w:color w:val="000000"/>
          <w:sz w:val="24"/>
          <w:szCs w:val="24"/>
        </w:rPr>
        <w:t>, because of pure technical constraints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due to the implemented hardware</w:t>
      </w:r>
      <w:del w:id="280" w:author="Susanne Ploner" w:date="2015-09-06T19:33:00Z">
        <w:r w:rsidDel="0032364B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which is not optimised for the application of the SoA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design paradigm. On the other hand</w:t>
      </w:r>
      <w:ins w:id="281" w:author="Susanne Ploner" w:date="2015-09-06T19:33:00Z">
        <w:r w:rsidR="0032364B">
          <w:rPr>
            <w:rFonts w:ascii="CMSS12" w:hAnsi="CMSS12" w:cs="CMSS12"/>
            <w:color w:val="000000"/>
            <w:sz w:val="24"/>
            <w:szCs w:val="24"/>
          </w:rPr>
          <w:t>,</w:t>
        </w:r>
      </w:ins>
      <w:r>
        <w:rPr>
          <w:rFonts w:ascii="CMSS12" w:hAnsi="CMSS12" w:cs="CMSS12"/>
          <w:color w:val="000000"/>
          <w:sz w:val="24"/>
          <w:szCs w:val="24"/>
        </w:rPr>
        <w:t xml:space="preserve"> this is due to the safety-critical aspect of such systems.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The ISO 26262 standard does not issue any requirements concerning services or the like.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Generally, functional safety in </w:t>
      </w:r>
      <w:r>
        <w:rPr>
          <w:rFonts w:ascii="CMSSBX10" w:hAnsi="CMSSBX10" w:cs="CMSSBX10"/>
          <w:color w:val="000000"/>
          <w:sz w:val="24"/>
          <w:szCs w:val="24"/>
        </w:rPr>
        <w:t xml:space="preserve">safety-critical embedded systems </w:t>
      </w:r>
      <w:r>
        <w:rPr>
          <w:rFonts w:ascii="CMSS12" w:hAnsi="CMSS12" w:cs="CMSS12"/>
          <w:color w:val="000000"/>
          <w:sz w:val="24"/>
          <w:szCs w:val="24"/>
        </w:rPr>
        <w:t>is an area with various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unsolved questions and issues as it is stated in this thesis. A third drawback, which has not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been mentioned so far, is the economic factor. The SoA for automotive requires dedicated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hardware, which needs to be developed and adopted accordingly. In turn, this leads to high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development and testing costs, before there is any bene_t observable. At the same time it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is hard to communicate the advantages of a vehicle with a SoA inside to the end user. The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bene_ts become only obvious</w:t>
      </w:r>
      <w:del w:id="282" w:author="Susanne Ploner" w:date="2015-09-06T19:34:00Z">
        <w:r w:rsidDel="0032364B">
          <w:rPr>
            <w:rFonts w:ascii="CMSS12" w:hAnsi="CMSS12" w:cs="CMSS12"/>
            <w:color w:val="000000"/>
            <w:sz w:val="24"/>
            <w:szCs w:val="24"/>
          </w:rPr>
          <w:delText>,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when there is a lot of environment and other vehicles which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allow connection and communication with. In other words, all these concepts and ideas need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 huge amount of resources and promotion to get them started in a useful way.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However, this architectural paradigm o_ers a wide range of advantages and bene_ts and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is perhaps a necessary prerequisite for next generation's vehicles and aircraft. Hence it is no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surprise that a lot of research </w:t>
      </w:r>
      <w:ins w:id="283" w:author="Susanne Ploner" w:date="2015-09-06T19:34:00Z">
        <w:r w:rsidR="0032364B">
          <w:rPr>
            <w:rFonts w:ascii="CMSS12" w:hAnsi="CMSS12" w:cs="CMSS12"/>
            <w:color w:val="000000"/>
            <w:sz w:val="24"/>
            <w:szCs w:val="24"/>
          </w:rPr>
          <w:t xml:space="preserve">has been </w:t>
        </w:r>
      </w:ins>
      <w:del w:id="284" w:author="Susanne Ploner" w:date="2015-09-06T19:34:00Z">
        <w:r w:rsidDel="0032364B">
          <w:rPr>
            <w:rFonts w:ascii="CMSS12" w:hAnsi="CMSS12" w:cs="CMSS12"/>
            <w:color w:val="000000"/>
            <w:sz w:val="24"/>
            <w:szCs w:val="24"/>
          </w:rPr>
          <w:delText>was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conducted recently with this respect. The Work Package 1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50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(</w:t>
      </w:r>
      <w:r>
        <w:rPr>
          <w:rFonts w:ascii="CMSSBX10" w:hAnsi="CMSSBX10" w:cs="CMSSBX10"/>
          <w:color w:val="000000"/>
          <w:sz w:val="24"/>
          <w:szCs w:val="24"/>
        </w:rPr>
        <w:t>Embedded Systems Architectures</w:t>
      </w:r>
      <w:r>
        <w:rPr>
          <w:rFonts w:ascii="CMSS12" w:hAnsi="CMSS12" w:cs="CMSS12"/>
          <w:color w:val="000000"/>
          <w:sz w:val="24"/>
          <w:szCs w:val="24"/>
        </w:rPr>
        <w:t>) of the EMC2 project is currently in the _rst year of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a total of three. This indicates that an actual implementation of a SoA in a mass produced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 xml:space="preserve">transportation system may still </w:t>
      </w:r>
      <w:ins w:id="285" w:author="Susanne Ploner" w:date="2015-09-06T19:35:00Z">
        <w:r w:rsidR="0032364B">
          <w:rPr>
            <w:rFonts w:ascii="CMSS12" w:hAnsi="CMSS12" w:cs="CMSS12"/>
            <w:color w:val="000000"/>
            <w:sz w:val="24"/>
            <w:szCs w:val="24"/>
          </w:rPr>
          <w:t xml:space="preserve"> lie </w:t>
        </w:r>
      </w:ins>
      <w:del w:id="286" w:author="Susanne Ploner" w:date="2015-09-06T19:35:00Z">
        <w:r w:rsidDel="0032364B">
          <w:rPr>
            <w:rFonts w:ascii="CMSS12" w:hAnsi="CMSS12" w:cs="CMSS12"/>
            <w:color w:val="000000"/>
            <w:sz w:val="24"/>
            <w:szCs w:val="24"/>
          </w:rPr>
          <w:delText>be</w:delText>
        </w:r>
      </w:del>
      <w:r>
        <w:rPr>
          <w:rFonts w:ascii="CMSS12" w:hAnsi="CMSS12" w:cs="CMSS12"/>
          <w:color w:val="000000"/>
          <w:sz w:val="24"/>
          <w:szCs w:val="24"/>
        </w:rPr>
        <w:t xml:space="preserve"> quite some time ahead. Nevertheless, the emerging of this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kind of technology seems just a matter of time.</w:t>
      </w:r>
    </w:p>
    <w:p w:rsidR="0036704D" w:rsidRDefault="0036704D" w:rsidP="0036704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4"/>
          <w:szCs w:val="24"/>
        </w:rPr>
      </w:pPr>
      <w:r>
        <w:rPr>
          <w:rFonts w:ascii="CMSS12" w:hAnsi="CMSS12" w:cs="CMSS12"/>
          <w:color w:val="000000"/>
          <w:sz w:val="24"/>
          <w:szCs w:val="24"/>
        </w:rPr>
        <w:t>51</w:t>
      </w:r>
    </w:p>
    <w:sectPr w:rsidR="003670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itstreamVeraSan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itstreamVera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itstreamVeraSans-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sanne Ploner">
    <w15:presenceInfo w15:providerId="None" w15:userId="Susanne Plon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grammar="clean"/>
  <w:trackRevision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4D"/>
    <w:rsid w:val="000B7235"/>
    <w:rsid w:val="00141106"/>
    <w:rsid w:val="00214B3C"/>
    <w:rsid w:val="00222E5A"/>
    <w:rsid w:val="00224D18"/>
    <w:rsid w:val="00241A3B"/>
    <w:rsid w:val="002E6A29"/>
    <w:rsid w:val="0032364B"/>
    <w:rsid w:val="0036704D"/>
    <w:rsid w:val="004723F9"/>
    <w:rsid w:val="004B561E"/>
    <w:rsid w:val="005B6339"/>
    <w:rsid w:val="006177DE"/>
    <w:rsid w:val="009A2EDA"/>
    <w:rsid w:val="009A3248"/>
    <w:rsid w:val="009F367E"/>
    <w:rsid w:val="00B04C6A"/>
    <w:rsid w:val="00B9166C"/>
    <w:rsid w:val="00BC2337"/>
    <w:rsid w:val="00C94075"/>
    <w:rsid w:val="00DB5481"/>
    <w:rsid w:val="00F62DC2"/>
    <w:rsid w:val="00FC379C"/>
    <w:rsid w:val="00FD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6DA60-6DD1-4614-8DD5-617D5B25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11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11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12937</Words>
  <Characters>81508</Characters>
  <Application>Microsoft Office Word</Application>
  <DocSecurity>0</DocSecurity>
  <Lines>679</Lines>
  <Paragraphs>188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Ploner</dc:creator>
  <cp:keywords/>
  <dc:description/>
  <cp:lastModifiedBy>Susanne Ploner</cp:lastModifiedBy>
  <cp:revision>9</cp:revision>
  <dcterms:created xsi:type="dcterms:W3CDTF">2015-09-05T09:59:00Z</dcterms:created>
  <dcterms:modified xsi:type="dcterms:W3CDTF">2015-09-06T17:39:00Z</dcterms:modified>
</cp:coreProperties>
</file>